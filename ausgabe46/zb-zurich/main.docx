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06B80" w14:textId="77777777" w:rsidR="005A6ABC" w:rsidRDefault="008137BC">
      <w:pPr>
        <w:pStyle w:val="Titel"/>
        <w:pBdr>
          <w:top w:val="nil"/>
          <w:left w:val="nil"/>
          <w:bottom w:val="nil"/>
          <w:right w:val="nil"/>
          <w:between w:val="nil"/>
        </w:pBdr>
        <w:spacing w:before="0" w:after="0" w:line="276" w:lineRule="auto"/>
        <w:jc w:val="both"/>
        <w:rPr>
          <w:rFonts w:ascii="Trebuchet MS" w:eastAsia="Trebuchet MS" w:hAnsi="Trebuchet MS" w:cs="Trebuchet MS"/>
          <w:b w:val="0"/>
          <w:sz w:val="42"/>
          <w:szCs w:val="42"/>
        </w:rPr>
      </w:pPr>
      <w:r>
        <w:rPr>
          <w:rFonts w:ascii="Trebuchet MS" w:eastAsia="Trebuchet MS" w:hAnsi="Trebuchet MS" w:cs="Trebuchet MS"/>
          <w:b w:val="0"/>
          <w:sz w:val="42"/>
          <w:szCs w:val="42"/>
        </w:rPr>
        <w:t>Bestandserhaltung analog und digital. Ein Praxisbericht aus der Zentralbibliothek Zürich</w:t>
      </w:r>
    </w:p>
    <w:p w14:paraId="270905B0" w14:textId="0E8867FB" w:rsidR="005A6ABC" w:rsidRDefault="008137BC">
      <w:pPr>
        <w:rPr>
          <w:rFonts w:ascii="Arial" w:eastAsia="Arial" w:hAnsi="Arial" w:cs="Arial"/>
          <w:sz w:val="22"/>
          <w:szCs w:val="22"/>
        </w:rPr>
      </w:pPr>
      <w:r>
        <w:rPr>
          <w:rFonts w:ascii="Arial" w:eastAsia="Arial" w:hAnsi="Arial" w:cs="Arial"/>
          <w:sz w:val="22"/>
          <w:szCs w:val="22"/>
        </w:rPr>
        <w:t xml:space="preserve">von Nadine </w:t>
      </w:r>
      <w:r>
        <w:rPr>
          <w:rFonts w:ascii="Arial" w:eastAsia="Arial" w:hAnsi="Arial" w:cs="Arial"/>
          <w:sz w:val="22"/>
          <w:szCs w:val="22"/>
        </w:rPr>
        <w:t xml:space="preserve">Sarad, Lea Fuhrer und Jesko Reiling </w:t>
      </w:r>
    </w:p>
    <w:p w14:paraId="202BF1E7" w14:textId="77777777" w:rsidR="005A6ABC" w:rsidRPr="00B77971" w:rsidRDefault="008137BC">
      <w:pPr>
        <w:spacing w:line="360" w:lineRule="auto"/>
        <w:rPr>
          <w:rFonts w:ascii="Arial" w:hAnsi="Arial"/>
          <w:sz w:val="22"/>
        </w:rPr>
      </w:pPr>
      <w:r>
        <w:rPr>
          <w:rFonts w:ascii="Arial" w:eastAsia="Arial" w:hAnsi="Arial" w:cs="Arial"/>
          <w:sz w:val="22"/>
          <w:szCs w:val="22"/>
        </w:rPr>
        <w:br/>
      </w:r>
      <w:r w:rsidRPr="00B77971">
        <w:rPr>
          <w:rFonts w:ascii="Arial" w:hAnsi="Arial"/>
          <w:sz w:val="22"/>
        </w:rPr>
        <w:t xml:space="preserve">Zusammenfassung: </w:t>
      </w:r>
      <w:r w:rsidRPr="00B77971">
        <w:rPr>
          <w:rFonts w:ascii="Arial" w:hAnsi="Arial"/>
          <w:sz w:val="22"/>
        </w:rPr>
        <w:br/>
      </w:r>
      <w:r w:rsidRPr="00B77971">
        <w:rPr>
          <w:rFonts w:ascii="Arial" w:hAnsi="Arial"/>
          <w:sz w:val="22"/>
        </w:rPr>
        <w:t xml:space="preserve">Für die Zentralbibliothek Zürich (ZB) hat die Erhaltung des Bestandes eine hohe Bedeutung. Eine eigene Abteilung ist für die Konservierung und Restaurierung der wertvollen analogen Bestände verantwortlich. Neben Arbeiten am konkreten Objekt befasst sie sich auch mit allgemeinen bestandserhaltenden Maßnahmen wie </w:t>
      </w:r>
      <w:r>
        <w:rPr>
          <w:rFonts w:ascii="Arial" w:eastAsia="Arial" w:hAnsi="Arial" w:cs="Arial"/>
          <w:sz w:val="22"/>
          <w:szCs w:val="22"/>
        </w:rPr>
        <w:t>zum Beispiel</w:t>
      </w:r>
      <w:r w:rsidRPr="00B77971">
        <w:rPr>
          <w:rFonts w:ascii="Arial" w:hAnsi="Arial"/>
          <w:sz w:val="22"/>
        </w:rPr>
        <w:t xml:space="preserve"> dem gebäudeübergreifenden Klimamonitoring. Im Rahmen der Schutzdigitalisierung bereitet sie die Objekte auf verschiedene Arten für das Scannen vor, so dass diese im Digitalisierungsprozess keine Schäden nehmen. Dies gilt auch für Digitalisierungsprojekte mit anderer Zielstellung. Ein zunehmend größeres Arbeitsfeld ist die Erhaltung der verschiedenen digitalen ZB-Bestände, wozu neben </w:t>
      </w:r>
      <w:proofErr w:type="spellStart"/>
      <w:r w:rsidRPr="00B77971">
        <w:rPr>
          <w:rFonts w:ascii="Arial" w:hAnsi="Arial"/>
          <w:sz w:val="22"/>
        </w:rPr>
        <w:t>Retrodigitalisaten</w:t>
      </w:r>
      <w:proofErr w:type="spellEnd"/>
      <w:r w:rsidRPr="00B77971">
        <w:rPr>
          <w:rFonts w:ascii="Arial" w:hAnsi="Arial"/>
          <w:sz w:val="22"/>
        </w:rPr>
        <w:t xml:space="preserve"> auch «born-digital»-Objekte gehören. Hierfür hat die ZB neue Infrastrukturen aufgebaut und betreibt seit 2</w:t>
      </w:r>
      <w:r w:rsidRPr="00B77971">
        <w:rPr>
          <w:rFonts w:ascii="Arial" w:hAnsi="Arial"/>
          <w:sz w:val="22"/>
        </w:rPr>
        <w:t>023 ein digitales Langzeitarchiv nach OAIS-Standard.</w:t>
      </w:r>
      <w:r w:rsidRPr="00B77971">
        <w:rPr>
          <w:rFonts w:ascii="Arial" w:hAnsi="Arial"/>
          <w:sz w:val="22"/>
        </w:rPr>
        <w:br/>
        <w:t xml:space="preserve"> </w:t>
      </w:r>
    </w:p>
    <w:p w14:paraId="50EBF0E6" w14:textId="77777777" w:rsidR="005A6ABC" w:rsidRPr="008137BC" w:rsidRDefault="008137BC">
      <w:pPr>
        <w:spacing w:line="360" w:lineRule="auto"/>
        <w:rPr>
          <w:rFonts w:ascii="Arial" w:hAnsi="Arial"/>
          <w:sz w:val="22"/>
          <w:lang w:val="fr-CH"/>
        </w:rPr>
      </w:pPr>
      <w:proofErr w:type="gramStart"/>
      <w:r w:rsidRPr="008137BC">
        <w:rPr>
          <w:rFonts w:ascii="Arial" w:hAnsi="Arial"/>
          <w:sz w:val="22"/>
          <w:lang w:val="fr-CH"/>
        </w:rPr>
        <w:t>Abstract:</w:t>
      </w:r>
      <w:proofErr w:type="gramEnd"/>
    </w:p>
    <w:p w14:paraId="06859A6C" w14:textId="4E6DEF49" w:rsidR="005A6ABC" w:rsidRPr="008137BC" w:rsidRDefault="008137BC">
      <w:pPr>
        <w:spacing w:line="360" w:lineRule="auto"/>
        <w:rPr>
          <w:rFonts w:ascii="Arial" w:hAnsi="Arial"/>
          <w:sz w:val="22"/>
          <w:lang w:val="fr-CH"/>
        </w:rPr>
      </w:pPr>
      <w:r w:rsidRPr="008137BC">
        <w:rPr>
          <w:rFonts w:ascii="Arial" w:hAnsi="Arial"/>
          <w:color w:val="000000"/>
          <w:sz w:val="22"/>
          <w:lang w:val="fr-CH"/>
        </w:rPr>
        <w:t xml:space="preserve">For the Zurich Central Library (ZB), the </w:t>
      </w:r>
      <w:proofErr w:type="spellStart"/>
      <w:r w:rsidRPr="008137BC">
        <w:rPr>
          <w:rFonts w:ascii="Arial" w:hAnsi="Arial"/>
          <w:color w:val="000000"/>
          <w:sz w:val="22"/>
          <w:lang w:val="fr-CH"/>
        </w:rPr>
        <w:t>preservation</w:t>
      </w:r>
      <w:proofErr w:type="spellEnd"/>
      <w:r w:rsidRPr="008137BC">
        <w:rPr>
          <w:rFonts w:ascii="Arial" w:hAnsi="Arial"/>
          <w:color w:val="000000"/>
          <w:sz w:val="22"/>
          <w:lang w:val="fr-CH"/>
        </w:rPr>
        <w:t xml:space="preserve"> of </w:t>
      </w:r>
      <w:proofErr w:type="spellStart"/>
      <w:r w:rsidRPr="008137BC">
        <w:rPr>
          <w:rFonts w:ascii="Arial" w:hAnsi="Arial"/>
          <w:color w:val="000000"/>
          <w:sz w:val="22"/>
          <w:lang w:val="fr-CH"/>
        </w:rPr>
        <w:t>its</w:t>
      </w:r>
      <w:proofErr w:type="spellEnd"/>
      <w:r w:rsidRPr="008137BC">
        <w:rPr>
          <w:rFonts w:ascii="Arial" w:hAnsi="Arial"/>
          <w:color w:val="000000"/>
          <w:sz w:val="22"/>
          <w:lang w:val="fr-CH"/>
        </w:rPr>
        <w:t xml:space="preserve"> collection </w:t>
      </w:r>
      <w:proofErr w:type="spellStart"/>
      <w:r w:rsidRPr="008137BC">
        <w:rPr>
          <w:rFonts w:ascii="Arial" w:hAnsi="Arial"/>
          <w:color w:val="000000"/>
          <w:sz w:val="22"/>
          <w:lang w:val="fr-CH"/>
        </w:rPr>
        <w:t>is</w:t>
      </w:r>
      <w:proofErr w:type="spellEnd"/>
      <w:r w:rsidRPr="008137BC">
        <w:rPr>
          <w:rFonts w:ascii="Arial" w:hAnsi="Arial"/>
          <w:color w:val="000000"/>
          <w:sz w:val="22"/>
          <w:lang w:val="fr-CH"/>
        </w:rPr>
        <w:t xml:space="preserve"> of </w:t>
      </w:r>
      <w:proofErr w:type="spellStart"/>
      <w:r w:rsidRPr="008137BC">
        <w:rPr>
          <w:rFonts w:ascii="Arial" w:hAnsi="Arial"/>
          <w:color w:val="000000"/>
          <w:sz w:val="22"/>
          <w:lang w:val="fr-CH"/>
        </w:rPr>
        <w:t>great</w:t>
      </w:r>
      <w:proofErr w:type="spellEnd"/>
      <w:r w:rsidRPr="008137BC">
        <w:rPr>
          <w:rFonts w:ascii="Arial" w:hAnsi="Arial"/>
          <w:color w:val="000000"/>
          <w:sz w:val="22"/>
          <w:lang w:val="fr-CH"/>
        </w:rPr>
        <w:t xml:space="preserve"> importance. A </w:t>
      </w:r>
      <w:proofErr w:type="spellStart"/>
      <w:r w:rsidRPr="008137BC">
        <w:rPr>
          <w:rFonts w:ascii="Arial" w:hAnsi="Arial"/>
          <w:color w:val="000000"/>
          <w:sz w:val="22"/>
          <w:lang w:val="fr-CH"/>
        </w:rPr>
        <w:t>dedicated</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department</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is</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responsible</w:t>
      </w:r>
      <w:proofErr w:type="spellEnd"/>
      <w:r w:rsidRPr="008137BC">
        <w:rPr>
          <w:rFonts w:ascii="Arial" w:hAnsi="Arial"/>
          <w:color w:val="000000"/>
          <w:sz w:val="22"/>
          <w:lang w:val="fr-CH"/>
        </w:rPr>
        <w:t xml:space="preserve"> for the conservation and </w:t>
      </w:r>
      <w:proofErr w:type="spellStart"/>
      <w:r w:rsidRPr="008137BC">
        <w:rPr>
          <w:rFonts w:ascii="Arial" w:hAnsi="Arial"/>
          <w:color w:val="000000"/>
          <w:sz w:val="22"/>
          <w:lang w:val="fr-CH"/>
        </w:rPr>
        <w:t>restoration</w:t>
      </w:r>
      <w:proofErr w:type="spellEnd"/>
      <w:r w:rsidRPr="008137BC">
        <w:rPr>
          <w:rFonts w:ascii="Arial" w:hAnsi="Arial"/>
          <w:color w:val="000000"/>
          <w:sz w:val="22"/>
          <w:lang w:val="fr-CH"/>
        </w:rPr>
        <w:t xml:space="preserve"> of </w:t>
      </w:r>
      <w:proofErr w:type="spellStart"/>
      <w:r w:rsidRPr="008137BC">
        <w:rPr>
          <w:rFonts w:ascii="Arial" w:hAnsi="Arial"/>
          <w:color w:val="000000"/>
          <w:sz w:val="22"/>
          <w:lang w:val="fr-CH"/>
        </w:rPr>
        <w:t>valuable</w:t>
      </w:r>
      <w:proofErr w:type="spellEnd"/>
      <w:r w:rsidRPr="008137BC">
        <w:rPr>
          <w:rFonts w:ascii="Arial" w:hAnsi="Arial"/>
          <w:color w:val="000000"/>
          <w:sz w:val="22"/>
          <w:lang w:val="fr-CH"/>
        </w:rPr>
        <w:t xml:space="preserve"> analogue </w:t>
      </w:r>
      <w:proofErr w:type="spellStart"/>
      <w:r w:rsidRPr="008137BC">
        <w:rPr>
          <w:rFonts w:ascii="Arial" w:hAnsi="Arial"/>
          <w:color w:val="000000"/>
          <w:sz w:val="22"/>
          <w:lang w:val="fr-CH"/>
        </w:rPr>
        <w:t>materials</w:t>
      </w:r>
      <w:proofErr w:type="spellEnd"/>
      <w:r w:rsidRPr="008137BC">
        <w:rPr>
          <w:rFonts w:ascii="Arial" w:hAnsi="Arial"/>
          <w:color w:val="000000"/>
          <w:sz w:val="22"/>
          <w:lang w:val="fr-CH"/>
        </w:rPr>
        <w:t xml:space="preserve">. In addition to </w:t>
      </w:r>
      <w:proofErr w:type="spellStart"/>
      <w:r w:rsidRPr="008137BC">
        <w:rPr>
          <w:rFonts w:ascii="Arial" w:hAnsi="Arial"/>
          <w:color w:val="000000"/>
          <w:sz w:val="22"/>
          <w:lang w:val="fr-CH"/>
        </w:rPr>
        <w:t>working</w:t>
      </w:r>
      <w:proofErr w:type="spellEnd"/>
      <w:r w:rsidRPr="008137BC">
        <w:rPr>
          <w:rFonts w:ascii="Arial" w:hAnsi="Arial"/>
          <w:color w:val="000000"/>
          <w:sz w:val="22"/>
          <w:lang w:val="fr-CH"/>
        </w:rPr>
        <w:t xml:space="preserve"> on </w:t>
      </w:r>
      <w:proofErr w:type="spellStart"/>
      <w:r w:rsidRPr="008137BC">
        <w:rPr>
          <w:rFonts w:ascii="Arial" w:hAnsi="Arial"/>
          <w:color w:val="000000"/>
          <w:sz w:val="22"/>
          <w:lang w:val="fr-CH"/>
        </w:rPr>
        <w:t>specific</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objects</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it</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also</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focuses</w:t>
      </w:r>
      <w:proofErr w:type="spellEnd"/>
      <w:r w:rsidRPr="008137BC">
        <w:rPr>
          <w:rFonts w:ascii="Arial" w:hAnsi="Arial"/>
          <w:color w:val="000000"/>
          <w:sz w:val="22"/>
          <w:lang w:val="fr-CH"/>
        </w:rPr>
        <w:t xml:space="preserve"> on </w:t>
      </w:r>
      <w:proofErr w:type="spellStart"/>
      <w:r w:rsidRPr="008137BC">
        <w:rPr>
          <w:rFonts w:ascii="Arial" w:hAnsi="Arial"/>
          <w:color w:val="000000"/>
          <w:sz w:val="22"/>
          <w:lang w:val="fr-CH"/>
        </w:rPr>
        <w:t>general</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preservation</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measures</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such</w:t>
      </w:r>
      <w:proofErr w:type="spellEnd"/>
      <w:r w:rsidRPr="008137BC">
        <w:rPr>
          <w:rFonts w:ascii="Arial" w:hAnsi="Arial"/>
          <w:color w:val="000000"/>
          <w:sz w:val="22"/>
          <w:lang w:val="fr-CH"/>
        </w:rPr>
        <w:t xml:space="preserve"> as cross-building </w:t>
      </w:r>
      <w:proofErr w:type="spellStart"/>
      <w:r w:rsidRPr="008137BC">
        <w:rPr>
          <w:rFonts w:ascii="Arial" w:hAnsi="Arial"/>
          <w:color w:val="000000"/>
          <w:sz w:val="22"/>
          <w:lang w:val="fr-CH"/>
        </w:rPr>
        <w:t>climate</w:t>
      </w:r>
      <w:proofErr w:type="spellEnd"/>
      <w:r w:rsidRPr="008137BC">
        <w:rPr>
          <w:rFonts w:ascii="Arial" w:hAnsi="Arial"/>
          <w:color w:val="000000"/>
          <w:sz w:val="22"/>
          <w:lang w:val="fr-CH"/>
        </w:rPr>
        <w:t xml:space="preserve"> monitoring. As part of </w:t>
      </w:r>
      <w:proofErr w:type="spellStart"/>
      <w:r w:rsidRPr="008137BC">
        <w:rPr>
          <w:rFonts w:ascii="Arial" w:hAnsi="Arial"/>
          <w:color w:val="000000"/>
          <w:sz w:val="22"/>
          <w:lang w:val="fr-CH"/>
        </w:rPr>
        <w:t>digitization</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projects</w:t>
      </w:r>
      <w:proofErr w:type="spellEnd"/>
      <w:r w:rsidRPr="008137BC">
        <w:rPr>
          <w:rFonts w:ascii="Arial" w:hAnsi="Arial"/>
          <w:color w:val="000000"/>
          <w:sz w:val="22"/>
          <w:lang w:val="fr-CH"/>
        </w:rPr>
        <w:t xml:space="preserve">, </w:t>
      </w:r>
      <w:proofErr w:type="spellStart"/>
      <w:r w:rsidRPr="008137BC">
        <w:rPr>
          <w:rFonts w:ascii="Arial" w:eastAsia="Arial" w:hAnsi="Arial" w:cs="Arial"/>
          <w:color w:val="000000"/>
          <w:sz w:val="22"/>
          <w:szCs w:val="22"/>
          <w:lang w:val="fr-CH"/>
        </w:rPr>
        <w:t>th</w:t>
      </w:r>
      <w:r w:rsidRPr="008137BC">
        <w:rPr>
          <w:rFonts w:ascii="Arial" w:eastAsia="Arial" w:hAnsi="Arial" w:cs="Arial"/>
          <w:sz w:val="22"/>
          <w:szCs w:val="22"/>
          <w:lang w:val="fr-CH"/>
        </w:rPr>
        <w:t>is</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department</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prepares</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objects</w:t>
      </w:r>
      <w:proofErr w:type="spellEnd"/>
      <w:r w:rsidRPr="008137BC">
        <w:rPr>
          <w:rFonts w:ascii="Arial" w:hAnsi="Arial"/>
          <w:color w:val="000000"/>
          <w:sz w:val="22"/>
          <w:lang w:val="fr-CH"/>
        </w:rPr>
        <w:t xml:space="preserve"> in </w:t>
      </w:r>
      <w:proofErr w:type="spellStart"/>
      <w:r w:rsidRPr="008137BC">
        <w:rPr>
          <w:rFonts w:ascii="Arial" w:hAnsi="Arial"/>
          <w:color w:val="000000"/>
          <w:sz w:val="22"/>
          <w:lang w:val="fr-CH"/>
        </w:rPr>
        <w:t>various</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ways</w:t>
      </w:r>
      <w:proofErr w:type="spellEnd"/>
      <w:r w:rsidRPr="008137BC">
        <w:rPr>
          <w:rFonts w:ascii="Arial" w:hAnsi="Arial"/>
          <w:color w:val="000000"/>
          <w:sz w:val="22"/>
          <w:lang w:val="fr-CH"/>
        </w:rPr>
        <w:t xml:space="preserve"> for scanning, </w:t>
      </w:r>
      <w:proofErr w:type="spellStart"/>
      <w:r w:rsidRPr="008137BC">
        <w:rPr>
          <w:rFonts w:ascii="Arial" w:hAnsi="Arial"/>
          <w:color w:val="000000"/>
          <w:sz w:val="22"/>
          <w:lang w:val="fr-CH"/>
        </w:rPr>
        <w:t>ensuring</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that</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they</w:t>
      </w:r>
      <w:proofErr w:type="spellEnd"/>
      <w:r w:rsidRPr="008137BC">
        <w:rPr>
          <w:rFonts w:ascii="Arial" w:hAnsi="Arial"/>
          <w:color w:val="000000"/>
          <w:sz w:val="22"/>
          <w:lang w:val="fr-CH"/>
        </w:rPr>
        <w:t xml:space="preserve"> do not </w:t>
      </w:r>
      <w:proofErr w:type="spellStart"/>
      <w:r w:rsidRPr="008137BC">
        <w:rPr>
          <w:rFonts w:ascii="Arial" w:hAnsi="Arial"/>
          <w:color w:val="000000"/>
          <w:sz w:val="22"/>
          <w:lang w:val="fr-CH"/>
        </w:rPr>
        <w:t>incur</w:t>
      </w:r>
      <w:proofErr w:type="spellEnd"/>
      <w:r w:rsidRPr="008137BC">
        <w:rPr>
          <w:rFonts w:ascii="Arial" w:hAnsi="Arial"/>
          <w:color w:val="000000"/>
          <w:sz w:val="22"/>
          <w:lang w:val="fr-CH"/>
        </w:rPr>
        <w:t xml:space="preserve"> damage </w:t>
      </w:r>
      <w:proofErr w:type="spellStart"/>
      <w:r w:rsidRPr="008137BC">
        <w:rPr>
          <w:rFonts w:ascii="Arial" w:hAnsi="Arial"/>
          <w:color w:val="000000"/>
          <w:sz w:val="22"/>
          <w:lang w:val="fr-CH"/>
        </w:rPr>
        <w:t>during</w:t>
      </w:r>
      <w:proofErr w:type="spellEnd"/>
      <w:r w:rsidRPr="008137BC">
        <w:rPr>
          <w:rFonts w:ascii="Arial" w:hAnsi="Arial"/>
          <w:color w:val="000000"/>
          <w:sz w:val="22"/>
          <w:lang w:val="fr-CH"/>
        </w:rPr>
        <w:t xml:space="preserve"> the </w:t>
      </w:r>
      <w:proofErr w:type="spellStart"/>
      <w:r w:rsidRPr="008137BC">
        <w:rPr>
          <w:rFonts w:ascii="Arial" w:hAnsi="Arial"/>
          <w:color w:val="000000"/>
          <w:sz w:val="22"/>
          <w:lang w:val="fr-CH"/>
        </w:rPr>
        <w:t>digitization</w:t>
      </w:r>
      <w:proofErr w:type="spellEnd"/>
      <w:r w:rsidRPr="008137BC">
        <w:rPr>
          <w:rFonts w:ascii="Arial" w:hAnsi="Arial"/>
          <w:color w:val="000000"/>
          <w:sz w:val="22"/>
          <w:lang w:val="fr-CH"/>
        </w:rPr>
        <w:t xml:space="preserve"> process. An </w:t>
      </w:r>
      <w:proofErr w:type="spellStart"/>
      <w:r w:rsidRPr="008137BC">
        <w:rPr>
          <w:rFonts w:ascii="Arial" w:hAnsi="Arial"/>
          <w:color w:val="000000"/>
          <w:sz w:val="22"/>
          <w:lang w:val="fr-CH"/>
        </w:rPr>
        <w:t>increasingly</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significant</w:t>
      </w:r>
      <w:proofErr w:type="spellEnd"/>
      <w:r w:rsidRPr="008137BC">
        <w:rPr>
          <w:rFonts w:ascii="Arial" w:hAnsi="Arial"/>
          <w:color w:val="000000"/>
          <w:sz w:val="22"/>
          <w:lang w:val="fr-CH"/>
        </w:rPr>
        <w:t xml:space="preserve"> area of </w:t>
      </w:r>
      <w:proofErr w:type="spellStart"/>
      <w:r w:rsidRPr="008137BC">
        <w:rPr>
          <w:rFonts w:ascii="Arial" w:hAnsi="Arial"/>
          <w:color w:val="000000"/>
          <w:sz w:val="22"/>
          <w:lang w:val="fr-CH"/>
        </w:rPr>
        <w:t>work</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is</w:t>
      </w:r>
      <w:proofErr w:type="spellEnd"/>
      <w:r w:rsidRPr="008137BC">
        <w:rPr>
          <w:rFonts w:ascii="Arial" w:hAnsi="Arial"/>
          <w:color w:val="000000"/>
          <w:sz w:val="22"/>
          <w:lang w:val="fr-CH"/>
        </w:rPr>
        <w:t xml:space="preserve"> the </w:t>
      </w:r>
      <w:proofErr w:type="spellStart"/>
      <w:r w:rsidRPr="008137BC">
        <w:rPr>
          <w:rFonts w:ascii="Arial" w:hAnsi="Arial"/>
          <w:color w:val="000000"/>
          <w:sz w:val="22"/>
          <w:lang w:val="fr-CH"/>
        </w:rPr>
        <w:t>preservation</w:t>
      </w:r>
      <w:proofErr w:type="spellEnd"/>
      <w:r w:rsidRPr="008137BC">
        <w:rPr>
          <w:rFonts w:ascii="Arial" w:hAnsi="Arial"/>
          <w:color w:val="000000"/>
          <w:sz w:val="22"/>
          <w:lang w:val="fr-CH"/>
        </w:rPr>
        <w:t xml:space="preserve"> of the </w:t>
      </w:r>
      <w:proofErr w:type="spellStart"/>
      <w:r w:rsidRPr="008137BC">
        <w:rPr>
          <w:rFonts w:ascii="Arial" w:hAnsi="Arial"/>
          <w:color w:val="000000"/>
          <w:sz w:val="22"/>
          <w:lang w:val="fr-CH"/>
        </w:rPr>
        <w:t>various</w:t>
      </w:r>
      <w:proofErr w:type="spellEnd"/>
      <w:r w:rsidRPr="008137BC">
        <w:rPr>
          <w:rFonts w:ascii="Arial" w:hAnsi="Arial"/>
          <w:color w:val="000000"/>
          <w:sz w:val="22"/>
          <w:lang w:val="fr-CH"/>
        </w:rPr>
        <w:t xml:space="preserve"> digital ZB collections, </w:t>
      </w:r>
      <w:proofErr w:type="spellStart"/>
      <w:r w:rsidRPr="008137BC">
        <w:rPr>
          <w:rFonts w:ascii="Arial" w:hAnsi="Arial"/>
          <w:color w:val="000000"/>
          <w:sz w:val="22"/>
          <w:lang w:val="fr-CH"/>
        </w:rPr>
        <w:t>which</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include</w:t>
      </w:r>
      <w:proofErr w:type="spellEnd"/>
      <w:r w:rsidRPr="008137BC">
        <w:rPr>
          <w:rFonts w:ascii="Arial" w:hAnsi="Arial"/>
          <w:color w:val="000000"/>
          <w:sz w:val="22"/>
          <w:lang w:val="fr-CH"/>
        </w:rPr>
        <w:t xml:space="preserve"> </w:t>
      </w:r>
      <w:proofErr w:type="spellStart"/>
      <w:r w:rsidRPr="008137BC">
        <w:rPr>
          <w:rFonts w:ascii="Arial" w:eastAsia="Arial" w:hAnsi="Arial" w:cs="Arial"/>
          <w:sz w:val="22"/>
          <w:szCs w:val="22"/>
          <w:lang w:val="fr-CH"/>
        </w:rPr>
        <w:t>both</w:t>
      </w:r>
      <w:proofErr w:type="spellEnd"/>
      <w:r w:rsidRPr="008137BC">
        <w:rPr>
          <w:rFonts w:ascii="Arial" w:hAnsi="Arial"/>
          <w:color w:val="000000"/>
          <w:sz w:val="22"/>
          <w:lang w:val="fr-CH"/>
        </w:rPr>
        <w:t xml:space="preserve"> retro-</w:t>
      </w:r>
      <w:proofErr w:type="spellStart"/>
      <w:r w:rsidRPr="008137BC">
        <w:rPr>
          <w:rFonts w:ascii="Arial" w:hAnsi="Arial"/>
          <w:color w:val="000000"/>
          <w:sz w:val="22"/>
          <w:lang w:val="fr-CH"/>
        </w:rPr>
        <w:t>digitized</w:t>
      </w:r>
      <w:proofErr w:type="spellEnd"/>
      <w:r w:rsidRPr="008137BC">
        <w:rPr>
          <w:rFonts w:ascii="Arial" w:hAnsi="Arial"/>
          <w:color w:val="000000"/>
          <w:sz w:val="22"/>
          <w:lang w:val="fr-CH"/>
        </w:rPr>
        <w:t xml:space="preserve"> </w:t>
      </w:r>
      <w:proofErr w:type="spellStart"/>
      <w:r w:rsidRPr="008137BC">
        <w:rPr>
          <w:rFonts w:ascii="Arial" w:hAnsi="Arial"/>
          <w:color w:val="000000"/>
          <w:sz w:val="22"/>
          <w:lang w:val="fr-CH"/>
        </w:rPr>
        <w:t>materials</w:t>
      </w:r>
      <w:proofErr w:type="spellEnd"/>
      <w:r w:rsidRPr="008137BC">
        <w:rPr>
          <w:rFonts w:ascii="Arial" w:hAnsi="Arial"/>
          <w:color w:val="000000"/>
          <w:sz w:val="22"/>
          <w:lang w:val="fr-CH"/>
        </w:rPr>
        <w:t xml:space="preserve"> </w:t>
      </w:r>
      <w:r w:rsidRPr="008137BC">
        <w:rPr>
          <w:rFonts w:ascii="Arial" w:eastAsia="Arial" w:hAnsi="Arial" w:cs="Arial"/>
          <w:sz w:val="22"/>
          <w:szCs w:val="22"/>
          <w:lang w:val="fr-CH"/>
        </w:rPr>
        <w:t>and</w:t>
      </w:r>
      <w:r w:rsidRPr="008137BC">
        <w:rPr>
          <w:rFonts w:ascii="Arial" w:hAnsi="Arial"/>
          <w:color w:val="000000"/>
          <w:sz w:val="22"/>
          <w:lang w:val="fr-CH"/>
        </w:rPr>
        <w:t xml:space="preserve"> "</w:t>
      </w:r>
      <w:proofErr w:type="spellStart"/>
      <w:r w:rsidRPr="008137BC">
        <w:rPr>
          <w:rFonts w:ascii="Arial" w:hAnsi="Arial"/>
          <w:color w:val="000000"/>
          <w:sz w:val="22"/>
          <w:lang w:val="fr-CH"/>
        </w:rPr>
        <w:t>born</w:t>
      </w:r>
      <w:proofErr w:type="spellEnd"/>
      <w:r w:rsidRPr="008137BC">
        <w:rPr>
          <w:rFonts w:ascii="Arial" w:hAnsi="Arial"/>
          <w:color w:val="000000"/>
          <w:sz w:val="22"/>
          <w:lang w:val="fr-CH"/>
        </w:rPr>
        <w:t xml:space="preserve">-digital" </w:t>
      </w:r>
      <w:proofErr w:type="spellStart"/>
      <w:r w:rsidRPr="008137BC">
        <w:rPr>
          <w:rFonts w:ascii="Arial" w:hAnsi="Arial"/>
          <w:color w:val="000000"/>
          <w:sz w:val="22"/>
          <w:lang w:val="fr-CH"/>
        </w:rPr>
        <w:t>objects</w:t>
      </w:r>
      <w:proofErr w:type="spellEnd"/>
      <w:r w:rsidRPr="008137BC">
        <w:rPr>
          <w:rFonts w:ascii="Arial" w:hAnsi="Arial"/>
          <w:color w:val="000000"/>
          <w:sz w:val="22"/>
          <w:lang w:val="fr-CH"/>
        </w:rPr>
        <w:t xml:space="preserve">. To support </w:t>
      </w:r>
      <w:proofErr w:type="spellStart"/>
      <w:r w:rsidRPr="008137BC">
        <w:rPr>
          <w:rFonts w:ascii="Arial" w:hAnsi="Arial"/>
          <w:color w:val="000000"/>
          <w:sz w:val="22"/>
          <w:lang w:val="fr-CH"/>
        </w:rPr>
        <w:t>this</w:t>
      </w:r>
      <w:proofErr w:type="spellEnd"/>
      <w:r w:rsidRPr="008137BC">
        <w:rPr>
          <w:rFonts w:ascii="Arial" w:hAnsi="Arial"/>
          <w:color w:val="000000"/>
          <w:sz w:val="22"/>
          <w:lang w:val="fr-CH"/>
        </w:rPr>
        <w:t xml:space="preserve">, the ZB has </w:t>
      </w:r>
      <w:proofErr w:type="spellStart"/>
      <w:r w:rsidRPr="008137BC">
        <w:rPr>
          <w:rFonts w:ascii="Arial" w:hAnsi="Arial"/>
          <w:color w:val="000000"/>
          <w:sz w:val="22"/>
          <w:lang w:val="fr-CH"/>
        </w:rPr>
        <w:t>established</w:t>
      </w:r>
      <w:proofErr w:type="spellEnd"/>
      <w:r w:rsidRPr="008137BC">
        <w:rPr>
          <w:rFonts w:ascii="Arial" w:hAnsi="Arial"/>
          <w:color w:val="000000"/>
          <w:sz w:val="22"/>
          <w:lang w:val="fr-CH"/>
        </w:rPr>
        <w:t xml:space="preserve"> new infrastructures and has been operating a digital long-</w:t>
      </w:r>
      <w:proofErr w:type="spellStart"/>
      <w:r w:rsidRPr="008137BC">
        <w:rPr>
          <w:rFonts w:ascii="Arial" w:hAnsi="Arial"/>
          <w:color w:val="000000"/>
          <w:sz w:val="22"/>
          <w:lang w:val="fr-CH"/>
        </w:rPr>
        <w:t>term</w:t>
      </w:r>
      <w:proofErr w:type="spellEnd"/>
      <w:r w:rsidRPr="008137BC">
        <w:rPr>
          <w:rFonts w:ascii="Arial" w:hAnsi="Arial"/>
          <w:color w:val="000000"/>
          <w:sz w:val="22"/>
          <w:lang w:val="fr-CH"/>
        </w:rPr>
        <w:t xml:space="preserve"> archive </w:t>
      </w:r>
      <w:proofErr w:type="spellStart"/>
      <w:r w:rsidRPr="008137BC">
        <w:rPr>
          <w:rFonts w:ascii="Arial" w:hAnsi="Arial"/>
          <w:color w:val="000000"/>
          <w:sz w:val="22"/>
          <w:lang w:val="fr-CH"/>
        </w:rPr>
        <w:t>based</w:t>
      </w:r>
      <w:proofErr w:type="spellEnd"/>
      <w:r w:rsidRPr="008137BC">
        <w:rPr>
          <w:rFonts w:ascii="Arial" w:hAnsi="Arial"/>
          <w:color w:val="000000"/>
          <w:sz w:val="22"/>
          <w:lang w:val="fr-CH"/>
        </w:rPr>
        <w:t xml:space="preserve"> on the OAIS standard </w:t>
      </w:r>
      <w:proofErr w:type="spellStart"/>
      <w:r w:rsidRPr="008137BC">
        <w:rPr>
          <w:rFonts w:ascii="Arial" w:hAnsi="Arial"/>
          <w:color w:val="000000"/>
          <w:sz w:val="22"/>
          <w:lang w:val="fr-CH"/>
        </w:rPr>
        <w:t>since</w:t>
      </w:r>
      <w:proofErr w:type="spellEnd"/>
      <w:r w:rsidRPr="008137BC">
        <w:rPr>
          <w:rFonts w:ascii="Arial" w:hAnsi="Arial"/>
          <w:color w:val="000000"/>
          <w:sz w:val="22"/>
          <w:lang w:val="fr-CH"/>
        </w:rPr>
        <w:t xml:space="preserve"> 2023.</w:t>
      </w:r>
    </w:p>
    <w:p w14:paraId="4E81E62B" w14:textId="77777777" w:rsidR="005A6ABC" w:rsidRPr="008137BC" w:rsidRDefault="005A6ABC">
      <w:pPr>
        <w:spacing w:line="360" w:lineRule="auto"/>
        <w:rPr>
          <w:rFonts w:ascii="Arial" w:hAnsi="Arial"/>
          <w:sz w:val="22"/>
          <w:lang w:val="fr-CH"/>
        </w:rPr>
      </w:pPr>
    </w:p>
    <w:p w14:paraId="6867DDA7" w14:textId="77777777" w:rsidR="005A6ABC" w:rsidRPr="008137BC" w:rsidRDefault="005A6ABC">
      <w:pPr>
        <w:spacing w:line="360" w:lineRule="auto"/>
        <w:rPr>
          <w:rFonts w:ascii="Arial" w:eastAsia="Arial" w:hAnsi="Arial" w:cs="Arial"/>
          <w:sz w:val="22"/>
          <w:szCs w:val="22"/>
          <w:lang w:val="fr-CH"/>
        </w:rPr>
      </w:pPr>
    </w:p>
    <w:p w14:paraId="73AF4E4B" w14:textId="6A8199D6" w:rsidR="005A6ABC" w:rsidRPr="00B77971" w:rsidRDefault="008137BC">
      <w:pPr>
        <w:spacing w:line="360" w:lineRule="auto"/>
        <w:rPr>
          <w:rFonts w:ascii="Arial" w:hAnsi="Arial"/>
          <w:sz w:val="22"/>
        </w:rPr>
      </w:pPr>
      <w:r w:rsidRPr="00B77971">
        <w:rPr>
          <w:rFonts w:ascii="Arial" w:hAnsi="Arial"/>
          <w:sz w:val="22"/>
        </w:rPr>
        <w:t xml:space="preserve">Die Zentralbibliothek Zürich (ZB) ist eine öffentliche Stiftung und zugleich sowohl Universitäts-, als auch Stadt- und Kantonsbibliothek. Gegründet wurde sie 1914, nachdem bereits Ende des 19. Jahrhunderts eine Zusammenlegung von Stadt- und Kantonsbibliothek </w:t>
      </w:r>
      <w:r w:rsidRPr="00B77971">
        <w:rPr>
          <w:rFonts w:ascii="Arial" w:hAnsi="Arial"/>
          <w:sz w:val="22"/>
        </w:rPr>
        <w:lastRenderedPageBreak/>
        <w:t xml:space="preserve">angestrebt worden war. </w:t>
      </w:r>
      <w:r>
        <w:rPr>
          <w:rFonts w:ascii="Arial" w:eastAsia="Arial" w:hAnsi="Arial" w:cs="Arial"/>
          <w:sz w:val="22"/>
          <w:szCs w:val="22"/>
        </w:rPr>
        <w:t>Die Sammlung</w:t>
      </w:r>
      <w:r w:rsidRPr="00B77971">
        <w:rPr>
          <w:rFonts w:ascii="Arial" w:hAnsi="Arial"/>
          <w:sz w:val="22"/>
        </w:rPr>
        <w:t xml:space="preserve"> von fast sieben Millionen Einheiten umfasst neben allgemeinen Beständen auch Spezialbestände und -sammlungen. Ein großer Teil des Gesamtbestandes kann im Freihandmagazin selbständig konsultiert und ausgeliehen werden, während die wertvollen Spezialbestände nur auf Gesuch in den Lesesälen zugänglich sind. Aber nicht nur die Bereitstellung und die Vermittlung des überlieferten Kulturgutes, </w:t>
      </w:r>
      <w:r>
        <w:rPr>
          <w:rFonts w:ascii="Arial" w:eastAsia="Arial" w:hAnsi="Arial" w:cs="Arial"/>
          <w:sz w:val="22"/>
          <w:szCs w:val="22"/>
        </w:rPr>
        <w:t xml:space="preserve">sondern </w:t>
      </w:r>
      <w:r w:rsidRPr="00B77971">
        <w:rPr>
          <w:rFonts w:ascii="Arial" w:hAnsi="Arial"/>
          <w:sz w:val="22"/>
        </w:rPr>
        <w:t>auch dessen Erhalt ist eine Kernaufgabe der Bibliothek. Im Nachfolgenden werden einige Aspekte der Sicherung von Medien und Inhalten in der ZB beleuchtet.</w:t>
      </w:r>
    </w:p>
    <w:p w14:paraId="275B9267" w14:textId="77777777" w:rsidR="005A6ABC" w:rsidRPr="00B77971" w:rsidRDefault="008137BC" w:rsidP="00B77971">
      <w:pPr>
        <w:pStyle w:val="berschrift1"/>
      </w:pPr>
      <w:bookmarkStart w:id="0" w:name="_heading=h.cd3yftvpheke" w:colFirst="0" w:colLast="0"/>
      <w:bookmarkEnd w:id="0"/>
      <w:r w:rsidRPr="00B77971">
        <w:t>Allgemeine präventive Aufgaben der Abteilung Bestandserhaltung</w:t>
      </w:r>
    </w:p>
    <w:p w14:paraId="7F0C3655" w14:textId="157674DF" w:rsidR="005A6ABC" w:rsidRPr="00B77971" w:rsidRDefault="008137BC">
      <w:pPr>
        <w:spacing w:line="360" w:lineRule="auto"/>
        <w:rPr>
          <w:rFonts w:ascii="Arial" w:hAnsi="Arial"/>
          <w:sz w:val="22"/>
        </w:rPr>
      </w:pPr>
      <w:bookmarkStart w:id="1" w:name="_heading=h.30j0zll" w:colFirst="0" w:colLast="0"/>
      <w:bookmarkEnd w:id="1"/>
      <w:r w:rsidRPr="00B77971">
        <w:rPr>
          <w:rFonts w:ascii="Arial" w:hAnsi="Arial"/>
          <w:sz w:val="22"/>
        </w:rPr>
        <w:t xml:space="preserve">Die ZB ist eine der wenigen Institutionen in der Schweiz, die über eine eigene Abteilung für Bestandserhaltung verfügt. Diese ist für den Erhalt der umfassenden und diversen Bestände zuständig, die in den hausinternen mehrstöckigen Magazinen und in externen Depots aufbewahrt werden. Die Abteilung Bestandserhaltung beschäftigt elf festangestellte Mitarbeitende und setzt sich zusammen aus der </w:t>
      </w:r>
      <w:bookmarkStart w:id="2" w:name="_Int_0sLz4uaa"/>
      <w:proofErr w:type="spellStart"/>
      <w:r w:rsidRPr="00B77971">
        <w:rPr>
          <w:rFonts w:ascii="Arial" w:hAnsi="Arial"/>
          <w:sz w:val="22"/>
        </w:rPr>
        <w:t>Ausrüsterei</w:t>
      </w:r>
      <w:bookmarkEnd w:id="2"/>
      <w:proofErr w:type="spellEnd"/>
      <w:r w:rsidRPr="00B77971">
        <w:rPr>
          <w:rFonts w:ascii="Arial" w:hAnsi="Arial"/>
          <w:sz w:val="22"/>
        </w:rPr>
        <w:t xml:space="preserve">, der Buchbinderei sowie der Konservierung und Restaurierung von Bibliotheks- und Archivgut. Während sich die </w:t>
      </w:r>
      <w:proofErr w:type="spellStart"/>
      <w:r w:rsidRPr="00B77971">
        <w:rPr>
          <w:rFonts w:ascii="Arial" w:hAnsi="Arial"/>
          <w:sz w:val="22"/>
        </w:rPr>
        <w:t>Ausrüsterei</w:t>
      </w:r>
      <w:proofErr w:type="spellEnd"/>
      <w:r w:rsidRPr="00B77971">
        <w:rPr>
          <w:rFonts w:ascii="Arial" w:hAnsi="Arial"/>
          <w:sz w:val="22"/>
        </w:rPr>
        <w:t xml:space="preserve"> um den Buchdurchlauf der Bibliothek kümmert und </w:t>
      </w:r>
      <w:r>
        <w:rPr>
          <w:rFonts w:ascii="Arial" w:eastAsia="Arial" w:hAnsi="Arial" w:cs="Arial"/>
          <w:sz w:val="22"/>
          <w:szCs w:val="22"/>
        </w:rPr>
        <w:t>unter anderem</w:t>
      </w:r>
      <w:r w:rsidRPr="00B77971">
        <w:rPr>
          <w:rFonts w:ascii="Arial" w:hAnsi="Arial"/>
          <w:sz w:val="22"/>
        </w:rPr>
        <w:t xml:space="preserve"> Neuzugänge mit Signaturen und einem elektronischen ‘Tag’ versieht, beschäftigt sich die Buchbinderei des Hauses mit kleineren Reparaturen, der Vorbereitung für Neubindungen durch externe </w:t>
      </w:r>
      <w:proofErr w:type="spellStart"/>
      <w:proofErr w:type="gramStart"/>
      <w:r w:rsidRPr="00B77971">
        <w:rPr>
          <w:rFonts w:ascii="Arial" w:hAnsi="Arial"/>
          <w:sz w:val="22"/>
        </w:rPr>
        <w:t>Dienstleister:innen</w:t>
      </w:r>
      <w:proofErr w:type="spellEnd"/>
      <w:proofErr w:type="gramEnd"/>
      <w:r w:rsidRPr="00B77971">
        <w:rPr>
          <w:rFonts w:ascii="Arial" w:hAnsi="Arial"/>
          <w:sz w:val="22"/>
        </w:rPr>
        <w:t xml:space="preserve"> und unterstützt die Restauratorinnen </w:t>
      </w:r>
      <w:r>
        <w:rPr>
          <w:rFonts w:ascii="Arial" w:eastAsia="Arial" w:hAnsi="Arial" w:cs="Arial"/>
          <w:sz w:val="22"/>
          <w:szCs w:val="22"/>
        </w:rPr>
        <w:t>zum Beispiel</w:t>
      </w:r>
      <w:r w:rsidRPr="00B77971">
        <w:rPr>
          <w:rFonts w:ascii="Arial" w:hAnsi="Arial"/>
          <w:sz w:val="22"/>
        </w:rPr>
        <w:t xml:space="preserve"> auch bei internen Ausstellungen.</w:t>
      </w:r>
    </w:p>
    <w:p w14:paraId="128D4E92" w14:textId="7C6E4076" w:rsidR="005A6ABC" w:rsidRPr="00B77971" w:rsidRDefault="008137BC">
      <w:pPr>
        <w:spacing w:line="360" w:lineRule="auto"/>
        <w:rPr>
          <w:rFonts w:ascii="Arial" w:hAnsi="Arial"/>
          <w:sz w:val="22"/>
        </w:rPr>
      </w:pPr>
      <w:r w:rsidRPr="00B77971">
        <w:rPr>
          <w:rFonts w:ascii="Arial" w:hAnsi="Arial"/>
          <w:sz w:val="22"/>
        </w:rPr>
        <w:t xml:space="preserve">Zu den Hauptaufgaben der sieben Buch- und Papierrestauratorinnen gehören neben konservatorischen Maßnahmen, wie </w:t>
      </w:r>
      <w:r>
        <w:rPr>
          <w:rFonts w:ascii="Arial" w:eastAsia="Arial" w:hAnsi="Arial" w:cs="Arial"/>
          <w:sz w:val="22"/>
          <w:szCs w:val="22"/>
        </w:rPr>
        <w:t>zum Beispiel</w:t>
      </w:r>
      <w:r w:rsidRPr="00B77971">
        <w:rPr>
          <w:rFonts w:ascii="Arial" w:hAnsi="Arial"/>
          <w:sz w:val="22"/>
        </w:rPr>
        <w:t xml:space="preserve"> der Trockenreinigung von Objekten, auch praktische Restaurierungsarbeiten wie Einband- und Papierrestaurierungen an den Beständen der Spezialsammlungen.</w:t>
      </w:r>
    </w:p>
    <w:p w14:paraId="520BFBE6" w14:textId="5A52DF0B" w:rsidR="005A6ABC" w:rsidRPr="00B77971" w:rsidRDefault="008137BC">
      <w:pPr>
        <w:spacing w:line="360" w:lineRule="auto"/>
        <w:rPr>
          <w:rFonts w:ascii="Arial" w:hAnsi="Arial"/>
          <w:sz w:val="22"/>
        </w:rPr>
      </w:pPr>
      <w:r w:rsidRPr="00B77971">
        <w:rPr>
          <w:rFonts w:ascii="Arial" w:hAnsi="Arial"/>
          <w:sz w:val="22"/>
        </w:rPr>
        <w:t>In Kooperation mit dem Gebäudemanagement etablierte die Bestandserhaltung ein integriertes Schädlingsbekämpfungsmanagement (</w:t>
      </w:r>
      <w:r>
        <w:rPr>
          <w:rFonts w:ascii="Arial" w:eastAsia="Arial" w:hAnsi="Arial" w:cs="Arial"/>
          <w:sz w:val="22"/>
          <w:szCs w:val="22"/>
        </w:rPr>
        <w:t>Integrated Pest Management, IPM) und</w:t>
      </w:r>
      <w:r w:rsidRPr="00B77971">
        <w:rPr>
          <w:rFonts w:ascii="Arial" w:hAnsi="Arial"/>
          <w:sz w:val="22"/>
        </w:rPr>
        <w:t xml:space="preserve"> ein nachhaltiges und gebäudeübergreifendes Klimamonitoring. Zusammen mit einer externen Firma entwickelte sie einen Notfallplan zur Rettung der Dokumente im Havariefall. Diese konservatorischen, präventiven Aspekte der Bestandserhaltung haben in den letzten zwanzig Jahren deutlich an Relevanz gewonnen und sich in der Zentralbibliothek etabliert. </w:t>
      </w:r>
      <w:r w:rsidRPr="00B77971">
        <w:rPr>
          <w:rFonts w:ascii="Arial" w:hAnsi="Arial"/>
          <w:sz w:val="22"/>
        </w:rPr>
        <w:lastRenderedPageBreak/>
        <w:t>Innerhalb eines Jahrzehnts wuchs die ehemalige kleine Buchbinderei auf fast das Dreifache an und der Schwerpunkt verschob sich in Richtung Erhalt der Bestände.</w:t>
      </w:r>
    </w:p>
    <w:p w14:paraId="30CB7D9F" w14:textId="77777777" w:rsidR="005A6ABC" w:rsidRPr="00B77971" w:rsidRDefault="005A6ABC">
      <w:pPr>
        <w:spacing w:line="360" w:lineRule="auto"/>
        <w:rPr>
          <w:rFonts w:ascii="Arial" w:hAnsi="Arial"/>
          <w:sz w:val="22"/>
        </w:rPr>
      </w:pPr>
    </w:p>
    <w:p w14:paraId="099F1927" w14:textId="77777777" w:rsidR="005A6ABC" w:rsidRPr="00B77971" w:rsidRDefault="008137BC" w:rsidP="00B77971">
      <w:pPr>
        <w:pStyle w:val="berschrift1"/>
      </w:pPr>
      <w:bookmarkStart w:id="3" w:name="_heading=h.d7ubbfuk773h" w:colFirst="0" w:colLast="0"/>
      <w:bookmarkEnd w:id="3"/>
      <w:r w:rsidRPr="00B77971">
        <w:t>Neueres Aufgabenfeld: Schutzdigitalisierung und Vorbereitungsarbeiten für Digitalisierungsprojekte</w:t>
      </w:r>
    </w:p>
    <w:p w14:paraId="37949F39" w14:textId="4159FAAF" w:rsidR="005A6ABC" w:rsidRPr="00B77971" w:rsidRDefault="008137BC">
      <w:pPr>
        <w:spacing w:line="360" w:lineRule="auto"/>
        <w:rPr>
          <w:rFonts w:ascii="Arial" w:hAnsi="Arial"/>
          <w:sz w:val="22"/>
        </w:rPr>
      </w:pPr>
      <w:r w:rsidRPr="00B77971">
        <w:rPr>
          <w:rFonts w:ascii="Arial" w:hAnsi="Arial"/>
          <w:sz w:val="22"/>
        </w:rPr>
        <w:t xml:space="preserve">Die ZB digitalisiert seit </w:t>
      </w:r>
      <w:r w:rsidRPr="00B77971">
        <w:rPr>
          <w:rFonts w:ascii="Arial" w:hAnsi="Arial"/>
          <w:sz w:val="22"/>
        </w:rPr>
        <w:t xml:space="preserve">zwei Jahrzehnten kontinuierlich ihre Bestände. </w:t>
      </w:r>
      <w:r>
        <w:rPr>
          <w:rFonts w:ascii="Arial" w:eastAsia="Arial" w:hAnsi="Arial" w:cs="Arial"/>
          <w:sz w:val="22"/>
          <w:szCs w:val="22"/>
        </w:rPr>
        <w:t>Die damit verbundenen Ziele sind</w:t>
      </w:r>
      <w:r w:rsidRPr="00B77971">
        <w:rPr>
          <w:rFonts w:ascii="Arial" w:hAnsi="Arial"/>
          <w:sz w:val="22"/>
        </w:rPr>
        <w:t xml:space="preserve"> die Erleichterung des Zugangs und der Schutz der Originale. Für die Abteilung Bestandserhaltung ist in diesem Zusammenhang über die Jahre ein neues Aufgabenfeld entstanden. Sie </w:t>
      </w:r>
      <w:r>
        <w:rPr>
          <w:rFonts w:ascii="Arial" w:eastAsia="Arial" w:hAnsi="Arial" w:cs="Arial"/>
          <w:sz w:val="22"/>
          <w:szCs w:val="22"/>
        </w:rPr>
        <w:t>sorgt</w:t>
      </w:r>
      <w:r w:rsidRPr="00B77971">
        <w:rPr>
          <w:rFonts w:ascii="Arial" w:hAnsi="Arial"/>
          <w:sz w:val="22"/>
        </w:rPr>
        <w:t xml:space="preserve"> dafür</w:t>
      </w:r>
      <w:r w:rsidRPr="00B77971">
        <w:rPr>
          <w:rFonts w:ascii="Arial" w:hAnsi="Arial"/>
          <w:sz w:val="22"/>
        </w:rPr>
        <w:t>, die Dokumente für die Digitalisierung vorzubereiten und sicherzustellen, dass diese durch die Digitalisierung keinen Schaden erleiden. Es geht zudem darum, die Scanner und die Mitarbeitenden vor Verunreinigungen durch Staub oder Schmutz zu schützen, weshalb das Bibliotheksgut auch trockengereinigt wird. Im aktuellen Google-Digitalisierungsprojekt</w:t>
      </w:r>
      <w:r w:rsidRPr="00B77971">
        <w:rPr>
          <w:rFonts w:ascii="Arial" w:hAnsi="Arial"/>
          <w:sz w:val="22"/>
        </w:rPr>
        <w:t xml:space="preserve">, das die ZB seit Mitte 2023 zusammen mit der Universitätsbibliothek Basel, </w:t>
      </w:r>
      <w:r>
        <w:rPr>
          <w:rFonts w:ascii="Arial" w:eastAsia="Arial" w:hAnsi="Arial" w:cs="Arial"/>
          <w:sz w:val="22"/>
          <w:szCs w:val="22"/>
        </w:rPr>
        <w:t xml:space="preserve">der </w:t>
      </w:r>
      <w:r w:rsidRPr="00B77971">
        <w:rPr>
          <w:rFonts w:ascii="Arial" w:hAnsi="Arial"/>
          <w:sz w:val="22"/>
        </w:rPr>
        <w:t>Universitätsbibliothek Bern und der Zentral- und Hochschulbibliothek Luzern durchführt, zählt es</w:t>
      </w:r>
      <w:r>
        <w:rPr>
          <w:rFonts w:ascii="Arial" w:eastAsia="Arial" w:hAnsi="Arial" w:cs="Arial"/>
          <w:sz w:val="22"/>
          <w:szCs w:val="22"/>
        </w:rPr>
        <w:t xml:space="preserve"> etwa</w:t>
      </w:r>
      <w:r w:rsidRPr="00B77971">
        <w:rPr>
          <w:rFonts w:ascii="Arial" w:hAnsi="Arial"/>
          <w:sz w:val="22"/>
        </w:rPr>
        <w:t xml:space="preserve"> zu den Aufgaben der Bestandserhaltung, die von der Bestandslogistik bereitgestellten Bücher vor der Digitalisierung zu begutachten. Die beiden verantwortlichen Restauratorinnen prüfen den allgemeinen Zustand eines jeden Buches und ob das Buch dem umfangreichen Katalog von Anforderungen, die Google an die Scanbarkeit von Werken anlegt, genügt. Monatlich werden auf diese Weise </w:t>
      </w:r>
      <w:r>
        <w:rPr>
          <w:rFonts w:ascii="Arial" w:eastAsia="Arial" w:hAnsi="Arial" w:cs="Arial"/>
          <w:sz w:val="22"/>
          <w:szCs w:val="22"/>
        </w:rPr>
        <w:t>5.000</w:t>
      </w:r>
      <w:r w:rsidRPr="00B77971">
        <w:rPr>
          <w:rFonts w:ascii="Arial" w:hAnsi="Arial"/>
          <w:sz w:val="22"/>
        </w:rPr>
        <w:t xml:space="preserve"> </w:t>
      </w:r>
      <w:r w:rsidRPr="00B77971">
        <w:rPr>
          <w:rFonts w:ascii="Arial" w:hAnsi="Arial"/>
          <w:sz w:val="22"/>
        </w:rPr>
        <w:t>Bücher ‚verarbeitet‘. In anderen Digitalisierungsprojekten legen die Restauratorinnen fest, bis zu welchem Öffnungswinkel Bücher geöffnet und auf den Scanner gelegt werden können. Zudem führen sie, falls notwendig, konservatorische Sicherungsarbeiten an den ausgewählten Büchern durch, die leichte Schäden aufweisen, um möglichst viele Bücher digitalisieren zu können.</w:t>
      </w:r>
    </w:p>
    <w:p w14:paraId="5BAD0E12" w14:textId="77777777" w:rsidR="005A6ABC" w:rsidRPr="00B77971" w:rsidRDefault="008137BC" w:rsidP="00B77971">
      <w:pPr>
        <w:pStyle w:val="berschrift1"/>
      </w:pPr>
      <w:bookmarkStart w:id="4" w:name="_heading=h.rhsphb39k8hc" w:colFirst="0" w:colLast="0"/>
      <w:bookmarkEnd w:id="4"/>
      <w:r w:rsidRPr="00B77971">
        <w:t>Objektschonende Digitalisierung ermöglicht Zugang zu fragilen Dokumenten</w:t>
      </w:r>
    </w:p>
    <w:p w14:paraId="1901A381" w14:textId="55A13B3C" w:rsidR="005A6ABC" w:rsidRPr="00B77971" w:rsidRDefault="008137BC">
      <w:pPr>
        <w:spacing w:line="360" w:lineRule="auto"/>
        <w:rPr>
          <w:rFonts w:ascii="Arial" w:hAnsi="Arial"/>
          <w:sz w:val="22"/>
        </w:rPr>
      </w:pPr>
      <w:r w:rsidRPr="00B77971">
        <w:rPr>
          <w:rFonts w:ascii="Arial" w:hAnsi="Arial"/>
          <w:sz w:val="22"/>
        </w:rPr>
        <w:t xml:space="preserve">Die Abteilung ist organisatorisch dem Bereich „Spezialsammlungen / Digitalisierung“ angegliedert, in welchem auch die bestandsbesitzenden Abteilungen Handschriften, Alte Drucke und Rara, Graphische Sammlung und Fotoarchiv, Karten und Panoramen, Musik sowie </w:t>
      </w:r>
      <w:proofErr w:type="spellStart"/>
      <w:r w:rsidRPr="00B77971">
        <w:rPr>
          <w:rFonts w:ascii="Arial" w:hAnsi="Arial"/>
          <w:sz w:val="22"/>
        </w:rPr>
        <w:t>Turicensia</w:t>
      </w:r>
      <w:proofErr w:type="spellEnd"/>
      <w:r w:rsidRPr="00B77971">
        <w:rPr>
          <w:rFonts w:ascii="Arial" w:hAnsi="Arial"/>
          <w:sz w:val="22"/>
        </w:rPr>
        <w:t xml:space="preserve"> (</w:t>
      </w:r>
      <w:r>
        <w:rPr>
          <w:rFonts w:ascii="Arial" w:eastAsia="Arial" w:hAnsi="Arial" w:cs="Arial"/>
          <w:sz w:val="22"/>
          <w:szCs w:val="22"/>
        </w:rPr>
        <w:t xml:space="preserve">das sind </w:t>
      </w:r>
      <w:r w:rsidRPr="00B77971">
        <w:rPr>
          <w:rFonts w:ascii="Arial" w:hAnsi="Arial"/>
          <w:sz w:val="22"/>
        </w:rPr>
        <w:t xml:space="preserve">Zürcher Drucke und Medien nach 1800) versammelt sind. Zum </w:t>
      </w:r>
      <w:r w:rsidRPr="00B77971">
        <w:rPr>
          <w:rFonts w:ascii="Arial" w:hAnsi="Arial"/>
          <w:sz w:val="22"/>
        </w:rPr>
        <w:lastRenderedPageBreak/>
        <w:t>Bereich gehört im Weiteren auch die Abteilung „Digitale Produktion und Plattformen</w:t>
      </w:r>
      <w:r>
        <w:rPr>
          <w:rFonts w:ascii="Arial" w:eastAsia="Arial" w:hAnsi="Arial" w:cs="Arial"/>
          <w:sz w:val="22"/>
          <w:szCs w:val="22"/>
        </w:rPr>
        <w:t>“ und darin</w:t>
      </w:r>
      <w:r w:rsidRPr="00B77971">
        <w:rPr>
          <w:rFonts w:ascii="Arial" w:hAnsi="Arial"/>
          <w:sz w:val="22"/>
        </w:rPr>
        <w:t xml:space="preserve"> das Digitalisierungszentrum (</w:t>
      </w:r>
      <w:proofErr w:type="spellStart"/>
      <w:r w:rsidRPr="00B77971">
        <w:rPr>
          <w:rFonts w:ascii="Arial" w:hAnsi="Arial"/>
          <w:sz w:val="22"/>
        </w:rPr>
        <w:t>Digiz</w:t>
      </w:r>
      <w:proofErr w:type="spellEnd"/>
      <w:r w:rsidRPr="00B77971">
        <w:rPr>
          <w:rFonts w:ascii="Arial" w:hAnsi="Arial"/>
          <w:sz w:val="22"/>
        </w:rPr>
        <w:t>) der ZB</w:t>
      </w:r>
      <w:r w:rsidRPr="00B77971">
        <w:rPr>
          <w:rFonts w:ascii="Arial" w:hAnsi="Arial"/>
          <w:sz w:val="22"/>
        </w:rPr>
        <w:t xml:space="preserve">, mit dem die Bestandserhaltung seit gut einem Jahrzehnt zunehmend stärker zusammenarbeitet. </w:t>
      </w:r>
    </w:p>
    <w:p w14:paraId="6EEA52F8" w14:textId="77777777" w:rsidR="005A6ABC" w:rsidRPr="00B77971" w:rsidRDefault="008137BC">
      <w:pPr>
        <w:spacing w:line="360" w:lineRule="auto"/>
        <w:rPr>
          <w:rFonts w:ascii="Arial" w:hAnsi="Arial"/>
          <w:sz w:val="22"/>
        </w:rPr>
      </w:pPr>
      <w:bookmarkStart w:id="5" w:name="_heading=h.1fob9te" w:colFirst="0" w:colLast="0"/>
      <w:bookmarkEnd w:id="5"/>
      <w:r w:rsidRPr="00B77971">
        <w:rPr>
          <w:rFonts w:ascii="Arial" w:hAnsi="Arial"/>
          <w:sz w:val="22"/>
        </w:rPr>
        <w:t xml:space="preserve">Der Bestandserhaltung und der Abteilung Digitale Produktion und Plattformen ist gemein, dass sie prozessbasiert arbeiten und abteilungsübergreifend kooperieren. Besonders der Prozess der Eigendigitalisierung der ZB kann nur durch eine engmaschige Projektplanung beider Abteilungen erfolgreich erfolgen. Die Prüfung eines Objekts durch die Bestandserhaltung ist fester Bestandteil des Digitalisierungsworkflows und erfolgt nach der Erfassung des Digitalisierungsauftrags immer als erster Schritt. Zu den Aufgaben </w:t>
      </w:r>
      <w:r w:rsidRPr="00B77971">
        <w:rPr>
          <w:rFonts w:ascii="Arial" w:hAnsi="Arial"/>
          <w:sz w:val="22"/>
        </w:rPr>
        <w:t xml:space="preserve">der Bestandserhaltung zählen, wie oben bereits erwähnt, die Festlegung der Öffnungswinkel der </w:t>
      </w:r>
      <w:bookmarkStart w:id="6" w:name="_Int_Lt4LfxWt"/>
      <w:proofErr w:type="gramStart"/>
      <w:r w:rsidRPr="00B77971">
        <w:rPr>
          <w:rFonts w:ascii="Arial" w:hAnsi="Arial"/>
          <w:sz w:val="22"/>
        </w:rPr>
        <w:t>zu digitalisierenden Bücher</w:t>
      </w:r>
      <w:bookmarkEnd w:id="6"/>
      <w:proofErr w:type="gramEnd"/>
      <w:r w:rsidRPr="00B77971">
        <w:rPr>
          <w:rFonts w:ascii="Arial" w:hAnsi="Arial"/>
          <w:sz w:val="22"/>
        </w:rPr>
        <w:t xml:space="preserve"> sowie Teil- oder auch Vollrestaurierungen. Die vorausgehende Prüfung und Behandlung durch die Bestandserhaltung gewährleisten eine objektschonende Digitalisierung.</w:t>
      </w:r>
    </w:p>
    <w:p w14:paraId="2E7DDC65" w14:textId="0630DDC0" w:rsidR="005A6ABC" w:rsidRPr="00B77971" w:rsidRDefault="008137BC">
      <w:pPr>
        <w:spacing w:line="360" w:lineRule="auto"/>
        <w:rPr>
          <w:rFonts w:ascii="Arial" w:hAnsi="Arial"/>
          <w:sz w:val="22"/>
        </w:rPr>
      </w:pPr>
      <w:r w:rsidRPr="00B77971">
        <w:rPr>
          <w:rFonts w:ascii="Arial" w:hAnsi="Arial"/>
          <w:sz w:val="22"/>
        </w:rPr>
        <w:t xml:space="preserve">Die vom </w:t>
      </w:r>
      <w:proofErr w:type="spellStart"/>
      <w:r w:rsidRPr="00B77971">
        <w:rPr>
          <w:rFonts w:ascii="Arial" w:hAnsi="Arial"/>
          <w:sz w:val="22"/>
        </w:rPr>
        <w:t>Digiz</w:t>
      </w:r>
      <w:proofErr w:type="spellEnd"/>
      <w:r w:rsidRPr="00B77971">
        <w:rPr>
          <w:rFonts w:ascii="Arial" w:hAnsi="Arial"/>
          <w:sz w:val="22"/>
        </w:rPr>
        <w:t xml:space="preserve"> erstellten Digitalisate, </w:t>
      </w:r>
      <w:r w:rsidR="00B77971">
        <w:rPr>
          <w:rFonts w:ascii="Arial" w:hAnsi="Arial"/>
          <w:sz w:val="22"/>
        </w:rPr>
        <w:t>die</w:t>
      </w:r>
      <w:r w:rsidRPr="00B77971">
        <w:rPr>
          <w:rFonts w:ascii="Arial" w:hAnsi="Arial"/>
          <w:sz w:val="22"/>
        </w:rPr>
        <w:t xml:space="preserve"> nach gängigen Standards der Kulturgüterdigitalisierung produziert werden, werden auf den Plattformen </w:t>
      </w:r>
      <w:hyperlink r:id="rId9">
        <w:r>
          <w:rPr>
            <w:rFonts w:ascii="Arial" w:eastAsia="Arial" w:hAnsi="Arial" w:cs="Arial"/>
            <w:color w:val="1155CC"/>
            <w:sz w:val="22"/>
            <w:szCs w:val="22"/>
            <w:u w:val="single"/>
          </w:rPr>
          <w:t>e-rara.ch</w:t>
        </w:r>
      </w:hyperlink>
      <w:r>
        <w:rPr>
          <w:rFonts w:ascii="Arial" w:eastAsia="Arial" w:hAnsi="Arial" w:cs="Arial"/>
          <w:sz w:val="22"/>
          <w:szCs w:val="22"/>
        </w:rPr>
        <w:t xml:space="preserve">, </w:t>
      </w:r>
      <w:hyperlink r:id="rId10">
        <w:r>
          <w:rPr>
            <w:rFonts w:ascii="Arial" w:eastAsia="Arial" w:hAnsi="Arial" w:cs="Arial"/>
            <w:color w:val="1155CC"/>
            <w:sz w:val="22"/>
            <w:szCs w:val="22"/>
            <w:u w:val="single"/>
          </w:rPr>
          <w:t>e-manuscripta.ch</w:t>
        </w:r>
      </w:hyperlink>
      <w:r w:rsidRPr="00B77971">
        <w:rPr>
          <w:rFonts w:ascii="Arial" w:hAnsi="Arial"/>
          <w:sz w:val="22"/>
        </w:rPr>
        <w:t xml:space="preserve"> und </w:t>
      </w:r>
      <w:proofErr w:type="spellStart"/>
      <w:r w:rsidRPr="00B77971">
        <w:rPr>
          <w:rFonts w:ascii="Arial" w:hAnsi="Arial"/>
          <w:sz w:val="22"/>
        </w:rPr>
        <w:t>Zurich</w:t>
      </w:r>
      <w:proofErr w:type="spellEnd"/>
      <w:r w:rsidRPr="00B77971">
        <w:rPr>
          <w:rFonts w:ascii="Arial" w:hAnsi="Arial"/>
          <w:sz w:val="22"/>
        </w:rPr>
        <w:t xml:space="preserve"> Open Plattform (ZOP, erreichbar unter </w:t>
      </w:r>
      <w:hyperlink r:id="rId11">
        <w:r>
          <w:rPr>
            <w:rFonts w:ascii="Arial" w:eastAsia="Arial" w:hAnsi="Arial" w:cs="Arial"/>
            <w:color w:val="1155CC"/>
            <w:sz w:val="22"/>
            <w:szCs w:val="22"/>
            <w:u w:val="single"/>
          </w:rPr>
          <w:t>zop.zb.uzh.ch</w:t>
        </w:r>
      </w:hyperlink>
      <w:r>
        <w:rPr>
          <w:rFonts w:ascii="Arial" w:eastAsia="Arial" w:hAnsi="Arial" w:cs="Arial"/>
          <w:sz w:val="22"/>
          <w:szCs w:val="22"/>
        </w:rPr>
        <w:t>)</w:t>
      </w:r>
      <w:r w:rsidRPr="00B77971">
        <w:rPr>
          <w:rFonts w:ascii="Arial" w:hAnsi="Arial"/>
          <w:sz w:val="22"/>
        </w:rPr>
        <w:t xml:space="preserve"> publiziert und sind so für </w:t>
      </w:r>
      <w:proofErr w:type="spellStart"/>
      <w:r w:rsidRPr="00B77971">
        <w:rPr>
          <w:rFonts w:ascii="Arial" w:hAnsi="Arial"/>
          <w:sz w:val="22"/>
        </w:rPr>
        <w:t>Benutzer:innen</w:t>
      </w:r>
      <w:proofErr w:type="spellEnd"/>
      <w:r w:rsidRPr="00B77971">
        <w:rPr>
          <w:rFonts w:ascii="Arial" w:hAnsi="Arial"/>
          <w:sz w:val="22"/>
        </w:rPr>
        <w:t xml:space="preserve"> auf der ganzen Welt digital abruf- und nutzbar. Neben der besseren und breiteren Nutzbarkeit der Objekte durch die Digitalisierung werden auf diesem Weg auch die Originale </w:t>
      </w:r>
      <w:r w:rsidRPr="00B77971">
        <w:rPr>
          <w:rFonts w:ascii="Arial" w:hAnsi="Arial"/>
          <w:sz w:val="22"/>
        </w:rPr>
        <w:t xml:space="preserve">geschont, da sie seltener konsultiert werden müssen. Die Digitalisierung erlaubt es darüber hinaus, dass fragile Werke, die für die Benutzung aus konservatorischen Gründen eigentlich gesperrt sind, gleichwohl zugänglich gemacht werden können. Bücher, die nur mit einem sehr kleinen </w:t>
      </w:r>
      <w:r>
        <w:rPr>
          <w:rFonts w:ascii="Arial" w:eastAsia="Arial" w:hAnsi="Arial" w:cs="Arial"/>
          <w:sz w:val="22"/>
          <w:szCs w:val="22"/>
        </w:rPr>
        <w:t>Winkel</w:t>
      </w:r>
      <w:r w:rsidRPr="00B77971">
        <w:rPr>
          <w:rFonts w:ascii="Arial" w:hAnsi="Arial"/>
          <w:sz w:val="22"/>
        </w:rPr>
        <w:t xml:space="preserve"> geöffnet werden dürfen, können mit Spezialscannern wie etwa dem </w:t>
      </w:r>
      <w:r>
        <w:rPr>
          <w:rFonts w:ascii="Arial" w:eastAsia="Arial" w:hAnsi="Arial" w:cs="Arial"/>
          <w:sz w:val="22"/>
          <w:szCs w:val="22"/>
        </w:rPr>
        <w:t>Wolfenbütteler</w:t>
      </w:r>
      <w:r w:rsidRPr="00B77971">
        <w:rPr>
          <w:rFonts w:ascii="Arial" w:hAnsi="Arial"/>
          <w:sz w:val="22"/>
        </w:rPr>
        <w:t xml:space="preserve"> Buchspiegel digitalisiert werden und werden so in digitaler Form einsehbar gemacht.</w:t>
      </w:r>
    </w:p>
    <w:p w14:paraId="2D7CE28A" w14:textId="77777777" w:rsidR="005A6ABC" w:rsidRPr="00B77971" w:rsidRDefault="008137BC" w:rsidP="00B77971">
      <w:pPr>
        <w:pStyle w:val="berschrift1"/>
      </w:pPr>
      <w:bookmarkStart w:id="7" w:name="_heading=h.cqdvu9thc71i" w:colFirst="0" w:colLast="0"/>
      <w:bookmarkEnd w:id="7"/>
      <w:r w:rsidRPr="00B77971">
        <w:t>Erhaltung der digitalen Bestände</w:t>
      </w:r>
    </w:p>
    <w:p w14:paraId="2B0B856D" w14:textId="7D37A8DE" w:rsidR="005A6ABC" w:rsidRPr="00B77971" w:rsidRDefault="008137BC">
      <w:pPr>
        <w:spacing w:line="360" w:lineRule="auto"/>
        <w:rPr>
          <w:rFonts w:ascii="Arial" w:hAnsi="Arial"/>
          <w:sz w:val="22"/>
        </w:rPr>
      </w:pPr>
      <w:r w:rsidRPr="00B77971">
        <w:rPr>
          <w:rFonts w:ascii="Arial" w:hAnsi="Arial"/>
          <w:sz w:val="22"/>
        </w:rPr>
        <w:t xml:space="preserve">Durch die qualitativ hochwertige Digitalisierung erhält die ZB eine digitale Sicherheitskopie der analogen Originale. Mit der fortschreitenden Digitalisierung stellt sich auch die Frage, wie die Erhaltung der stetig wachsenden digitalen Bestände sichergestellt werden kann. Seit 2023 betreibt die ZB deshalb ein eigenes digitales Langzeitarchiv nach </w:t>
      </w:r>
      <w:r>
        <w:rPr>
          <w:rFonts w:ascii="Arial" w:eastAsia="Arial" w:hAnsi="Arial" w:cs="Arial"/>
          <w:sz w:val="22"/>
          <w:szCs w:val="22"/>
        </w:rPr>
        <w:t xml:space="preserve">dem </w:t>
      </w:r>
      <w:r w:rsidRPr="00B77971">
        <w:rPr>
          <w:rFonts w:ascii="Arial" w:hAnsi="Arial"/>
          <w:sz w:val="22"/>
        </w:rPr>
        <w:t>Standard</w:t>
      </w:r>
      <w:r>
        <w:rPr>
          <w:rFonts w:ascii="Arial" w:eastAsia="Arial" w:hAnsi="Arial" w:cs="Arial"/>
          <w:sz w:val="22"/>
          <w:szCs w:val="22"/>
        </w:rPr>
        <w:t xml:space="preserve"> des Open </w:t>
      </w:r>
      <w:proofErr w:type="spellStart"/>
      <w:r>
        <w:rPr>
          <w:rFonts w:ascii="Arial" w:eastAsia="Arial" w:hAnsi="Arial" w:cs="Arial"/>
          <w:sz w:val="22"/>
          <w:szCs w:val="22"/>
        </w:rPr>
        <w:t>Archival</w:t>
      </w:r>
      <w:proofErr w:type="spellEnd"/>
      <w:r>
        <w:rPr>
          <w:rFonts w:ascii="Arial" w:eastAsia="Arial" w:hAnsi="Arial" w:cs="Arial"/>
          <w:sz w:val="22"/>
          <w:szCs w:val="22"/>
        </w:rPr>
        <w:t xml:space="preserve"> Information System (OAIS)</w:t>
      </w:r>
      <w:r w:rsidRPr="00B77971">
        <w:rPr>
          <w:rFonts w:ascii="Arial" w:hAnsi="Arial"/>
          <w:sz w:val="22"/>
        </w:rPr>
        <w:t xml:space="preserve"> in Zusammenarbeit mit der Firma </w:t>
      </w:r>
      <w:proofErr w:type="spellStart"/>
      <w:r w:rsidRPr="00B77971">
        <w:rPr>
          <w:rFonts w:ascii="Arial" w:hAnsi="Arial"/>
          <w:sz w:val="22"/>
        </w:rPr>
        <w:t>docuteam</w:t>
      </w:r>
      <w:proofErr w:type="spellEnd"/>
      <w:r w:rsidRPr="00B77971">
        <w:rPr>
          <w:rFonts w:ascii="Arial" w:hAnsi="Arial"/>
          <w:sz w:val="22"/>
        </w:rPr>
        <w:t xml:space="preserve"> AG (Softwarelösung „</w:t>
      </w:r>
      <w:proofErr w:type="spellStart"/>
      <w:r w:rsidRPr="00B77971">
        <w:rPr>
          <w:rFonts w:ascii="Arial" w:hAnsi="Arial"/>
          <w:sz w:val="22"/>
        </w:rPr>
        <w:t>docuteam</w:t>
      </w:r>
      <w:proofErr w:type="spellEnd"/>
      <w:r w:rsidRPr="00B77971">
        <w:rPr>
          <w:rFonts w:ascii="Arial" w:hAnsi="Arial"/>
          <w:sz w:val="22"/>
        </w:rPr>
        <w:t xml:space="preserve"> </w:t>
      </w:r>
      <w:proofErr w:type="spellStart"/>
      <w:r w:rsidRPr="00B77971">
        <w:rPr>
          <w:rFonts w:ascii="Arial" w:hAnsi="Arial"/>
          <w:sz w:val="22"/>
        </w:rPr>
        <w:t>cosmos</w:t>
      </w:r>
      <w:proofErr w:type="spellEnd"/>
      <w:r w:rsidRPr="00B77971">
        <w:rPr>
          <w:rFonts w:ascii="Arial" w:hAnsi="Arial"/>
          <w:sz w:val="22"/>
        </w:rPr>
        <w:t xml:space="preserve">“). Ziel ist es, alle digitalen Dokumente, die von den Abteilungen der Spezialsammlungen als archivwürdig bewertet werden, in das digitale </w:t>
      </w:r>
      <w:r w:rsidRPr="00B77971">
        <w:rPr>
          <w:rFonts w:ascii="Arial" w:hAnsi="Arial"/>
          <w:sz w:val="22"/>
        </w:rPr>
        <w:lastRenderedPageBreak/>
        <w:t>Langzeitarchiv zu überführen und so langfristig zu erhalten. Explizit von der Archivierung ausgeschlossen sind zum aktuellen Zeitpunkt kommerzielle oder frei zugängliche digitale Inhalte (</w:t>
      </w:r>
      <w:r>
        <w:rPr>
          <w:rFonts w:ascii="Arial" w:eastAsia="Arial" w:hAnsi="Arial" w:cs="Arial"/>
          <w:sz w:val="22"/>
          <w:szCs w:val="22"/>
        </w:rPr>
        <w:t>insbesondere</w:t>
      </w:r>
      <w:r w:rsidRPr="00B77971">
        <w:rPr>
          <w:rFonts w:ascii="Arial" w:hAnsi="Arial"/>
          <w:sz w:val="22"/>
        </w:rPr>
        <w:t xml:space="preserve"> Streamingangebote), für welche die ZB lediglich Zugriffsrechte besitzt, sowie Inhalte wie </w:t>
      </w:r>
      <w:r>
        <w:rPr>
          <w:rFonts w:ascii="Arial" w:eastAsia="Arial" w:hAnsi="Arial" w:cs="Arial"/>
          <w:sz w:val="22"/>
          <w:szCs w:val="22"/>
        </w:rPr>
        <w:t>E-Books</w:t>
      </w:r>
      <w:r w:rsidRPr="00B77971">
        <w:rPr>
          <w:rFonts w:ascii="Arial" w:hAnsi="Arial"/>
          <w:sz w:val="22"/>
        </w:rPr>
        <w:t xml:space="preserve"> und </w:t>
      </w:r>
      <w:r>
        <w:rPr>
          <w:rFonts w:ascii="Arial" w:eastAsia="Arial" w:hAnsi="Arial" w:cs="Arial"/>
          <w:sz w:val="22"/>
          <w:szCs w:val="22"/>
        </w:rPr>
        <w:t>E-Journals</w:t>
      </w:r>
      <w:r w:rsidRPr="00B77971">
        <w:rPr>
          <w:rFonts w:ascii="Arial" w:hAnsi="Arial"/>
          <w:sz w:val="22"/>
        </w:rPr>
        <w:t xml:space="preserve">, bei denen die Zentralbibliothek ihre Archivierungsrechte im Rahmen der Beteiligung an internationalen Kooperationen wahrnimmt (LOCKSS, </w:t>
      </w:r>
      <w:proofErr w:type="spellStart"/>
      <w:r w:rsidRPr="00B77971">
        <w:rPr>
          <w:rFonts w:ascii="Arial" w:hAnsi="Arial"/>
          <w:sz w:val="22"/>
        </w:rPr>
        <w:t>Portico</w:t>
      </w:r>
      <w:proofErr w:type="spellEnd"/>
      <w:r w:rsidRPr="00B77971">
        <w:rPr>
          <w:rFonts w:ascii="Arial" w:hAnsi="Arial"/>
          <w:sz w:val="22"/>
        </w:rPr>
        <w:t>).</w:t>
      </w:r>
    </w:p>
    <w:p w14:paraId="740A7066" w14:textId="320A5DFB" w:rsidR="005A6ABC" w:rsidRPr="00B77971" w:rsidRDefault="008137BC">
      <w:pPr>
        <w:spacing w:line="360" w:lineRule="auto"/>
        <w:rPr>
          <w:rFonts w:ascii="Arial" w:hAnsi="Arial"/>
          <w:sz w:val="22"/>
        </w:rPr>
      </w:pPr>
      <w:r w:rsidRPr="00B77971">
        <w:rPr>
          <w:rFonts w:ascii="Arial" w:hAnsi="Arial"/>
          <w:sz w:val="22"/>
        </w:rPr>
        <w:t xml:space="preserve">Seit Oktober 2023 werden alle neu veröffentlichten Digitalisate auf den Plattformen e-rara.ch und e-manuscripta.ch direkt im neuen digitalen Langzeitarchiv gesichert. Aktuell läuft zudem </w:t>
      </w:r>
      <w:r>
        <w:rPr>
          <w:rFonts w:ascii="Arial" w:eastAsia="Arial" w:hAnsi="Arial" w:cs="Arial"/>
          <w:sz w:val="22"/>
          <w:szCs w:val="22"/>
        </w:rPr>
        <w:t>eine Einspeisung</w:t>
      </w:r>
      <w:r w:rsidRPr="00B77971">
        <w:rPr>
          <w:rFonts w:ascii="Arial" w:hAnsi="Arial"/>
          <w:sz w:val="22"/>
        </w:rPr>
        <w:t xml:space="preserve"> der Altdaten dieser zwei Plattformen, welche seit der Aufschaltung von e-rara im Jahr 2010 und von e-</w:t>
      </w:r>
      <w:proofErr w:type="spellStart"/>
      <w:r w:rsidRPr="00B77971">
        <w:rPr>
          <w:rFonts w:ascii="Arial" w:hAnsi="Arial"/>
          <w:sz w:val="22"/>
        </w:rPr>
        <w:t>manuscripta</w:t>
      </w:r>
      <w:proofErr w:type="spellEnd"/>
      <w:r w:rsidRPr="00B77971">
        <w:rPr>
          <w:rFonts w:ascii="Arial" w:hAnsi="Arial"/>
          <w:sz w:val="22"/>
        </w:rPr>
        <w:t xml:space="preserve"> 2013 entstanden sind. Für das nächste Jahr ist die Implementierung des Workflows für die </w:t>
      </w:r>
      <w:proofErr w:type="spellStart"/>
      <w:r w:rsidRPr="00B77971">
        <w:rPr>
          <w:rFonts w:ascii="Arial" w:hAnsi="Arial"/>
          <w:sz w:val="22"/>
        </w:rPr>
        <w:t>Zeitungsdigitalisate</w:t>
      </w:r>
      <w:proofErr w:type="spellEnd"/>
      <w:r w:rsidRPr="00B77971">
        <w:rPr>
          <w:rFonts w:ascii="Arial" w:hAnsi="Arial"/>
          <w:sz w:val="22"/>
        </w:rPr>
        <w:t xml:space="preserve"> der ZB, die auf der Plattform </w:t>
      </w:r>
      <w:hyperlink r:id="rId12">
        <w:r>
          <w:rPr>
            <w:rFonts w:ascii="Arial" w:eastAsia="Arial" w:hAnsi="Arial" w:cs="Arial"/>
            <w:color w:val="1155CC"/>
            <w:sz w:val="22"/>
            <w:szCs w:val="22"/>
            <w:u w:val="single"/>
          </w:rPr>
          <w:t>e-newspaperarchives.ch</w:t>
        </w:r>
      </w:hyperlink>
      <w:r w:rsidRPr="00B77971">
        <w:rPr>
          <w:rFonts w:ascii="Arial" w:hAnsi="Arial"/>
          <w:sz w:val="22"/>
        </w:rPr>
        <w:t xml:space="preserve"> publiziert werden, sowie die Anbindung von ZOP an das digitale Langzeitarchiv geplant.</w:t>
      </w:r>
    </w:p>
    <w:p w14:paraId="4F86F609" w14:textId="2EFA183F" w:rsidR="005A6ABC" w:rsidRPr="00B77971" w:rsidRDefault="008137BC">
      <w:pPr>
        <w:spacing w:line="360" w:lineRule="auto"/>
        <w:rPr>
          <w:rFonts w:ascii="Arial" w:hAnsi="Arial"/>
          <w:sz w:val="22"/>
        </w:rPr>
      </w:pPr>
      <w:r w:rsidRPr="00B77971">
        <w:rPr>
          <w:rFonts w:ascii="Arial" w:hAnsi="Arial"/>
          <w:sz w:val="22"/>
        </w:rPr>
        <w:t xml:space="preserve">Neben dieser großen und stetig wachsenden Menge an </w:t>
      </w:r>
      <w:proofErr w:type="spellStart"/>
      <w:r w:rsidRPr="00B77971">
        <w:rPr>
          <w:rFonts w:ascii="Arial" w:hAnsi="Arial"/>
          <w:sz w:val="22"/>
        </w:rPr>
        <w:t>Retrodigitalisaten</w:t>
      </w:r>
      <w:proofErr w:type="spellEnd"/>
      <w:r w:rsidRPr="00B77971">
        <w:rPr>
          <w:rFonts w:ascii="Arial" w:hAnsi="Arial"/>
          <w:sz w:val="22"/>
        </w:rPr>
        <w:t xml:space="preserve"> bewahrt die ZB in ihren Sammlungen auch sogenannte „born-digital“ Bestände auf</w:t>
      </w:r>
      <w:r>
        <w:rPr>
          <w:rFonts w:ascii="Arial" w:eastAsia="Arial" w:hAnsi="Arial" w:cs="Arial"/>
          <w:sz w:val="22"/>
          <w:szCs w:val="22"/>
        </w:rPr>
        <w:t>. Diese Bestände</w:t>
      </w:r>
      <w:r w:rsidRPr="00B77971">
        <w:rPr>
          <w:rFonts w:ascii="Arial" w:hAnsi="Arial"/>
          <w:sz w:val="22"/>
        </w:rPr>
        <w:t>, die bereits ursprünglich in digitaler Form erzeugt worden sind</w:t>
      </w:r>
      <w:r>
        <w:rPr>
          <w:rFonts w:ascii="Arial" w:eastAsia="Arial" w:hAnsi="Arial" w:cs="Arial"/>
          <w:sz w:val="22"/>
          <w:szCs w:val="22"/>
        </w:rPr>
        <w:t>,</w:t>
      </w:r>
      <w:r w:rsidRPr="00B77971">
        <w:rPr>
          <w:rFonts w:ascii="Arial" w:hAnsi="Arial"/>
          <w:sz w:val="22"/>
        </w:rPr>
        <w:t xml:space="preserve"> entsprechen entweder dem </w:t>
      </w:r>
      <w:proofErr w:type="spellStart"/>
      <w:r w:rsidRPr="00B77971">
        <w:rPr>
          <w:rFonts w:ascii="Arial" w:hAnsi="Arial"/>
          <w:sz w:val="22"/>
        </w:rPr>
        <w:t>Turicensia</w:t>
      </w:r>
      <w:proofErr w:type="spellEnd"/>
      <w:r w:rsidRPr="00B77971">
        <w:rPr>
          <w:rFonts w:ascii="Arial" w:hAnsi="Arial"/>
          <w:sz w:val="22"/>
        </w:rPr>
        <w:t xml:space="preserve">-Sammelauftrag, zum Beispiel neue Zürcher Publikationen, die als PDF akquiriert werden, oder gelangen durch Archivübernahmen in die Spezialsammlungen der Zentralbibliothek. Insgesamt verwaltet die ZB aktuell </w:t>
      </w:r>
      <w:r>
        <w:rPr>
          <w:rFonts w:ascii="Arial" w:eastAsia="Arial" w:hAnsi="Arial" w:cs="Arial"/>
          <w:sz w:val="22"/>
          <w:szCs w:val="22"/>
        </w:rPr>
        <w:t>circa</w:t>
      </w:r>
      <w:r w:rsidRPr="00B77971">
        <w:rPr>
          <w:rFonts w:ascii="Arial" w:hAnsi="Arial"/>
          <w:sz w:val="22"/>
        </w:rPr>
        <w:t xml:space="preserve"> 250 TB an potenziell archivwürdigen Daten.</w:t>
      </w:r>
    </w:p>
    <w:p w14:paraId="07999037" w14:textId="77777777" w:rsidR="005A6ABC" w:rsidRPr="00B77971" w:rsidRDefault="008137BC" w:rsidP="00B77971">
      <w:pPr>
        <w:pStyle w:val="berschrift1"/>
      </w:pPr>
      <w:bookmarkStart w:id="8" w:name="_heading=h.xpuhkkq2j27q" w:colFirst="0" w:colLast="0"/>
      <w:bookmarkEnd w:id="8"/>
      <w:r w:rsidRPr="00B77971">
        <w:t>Zukünftige Herausforderungen bei der Bewahrung des digitalen Bestandes</w:t>
      </w:r>
    </w:p>
    <w:p w14:paraId="293E3266" w14:textId="3569F181" w:rsidR="005A6ABC" w:rsidRPr="00B77971" w:rsidRDefault="008137BC">
      <w:pPr>
        <w:spacing w:line="360" w:lineRule="auto"/>
        <w:rPr>
          <w:rFonts w:ascii="Arial" w:hAnsi="Arial"/>
          <w:sz w:val="22"/>
        </w:rPr>
      </w:pPr>
      <w:r w:rsidRPr="00B77971">
        <w:rPr>
          <w:rFonts w:ascii="Arial" w:hAnsi="Arial"/>
          <w:sz w:val="22"/>
        </w:rPr>
        <w:t xml:space="preserve">Eine Herausforderung für die digitale Langzeitarchivierung stellen insbesondere die „born-digital“ Bestände in den Vor- und Nachlässen der Spezialsammlungen dar. Obwohl es sich im Vergleich zu den </w:t>
      </w:r>
      <w:proofErr w:type="spellStart"/>
      <w:r w:rsidRPr="00B77971">
        <w:rPr>
          <w:rFonts w:ascii="Arial" w:hAnsi="Arial"/>
          <w:sz w:val="22"/>
        </w:rPr>
        <w:t>Retrodigitalisaten</w:t>
      </w:r>
      <w:proofErr w:type="spellEnd"/>
      <w:r w:rsidRPr="00B77971">
        <w:rPr>
          <w:rFonts w:ascii="Arial" w:hAnsi="Arial"/>
          <w:sz w:val="22"/>
        </w:rPr>
        <w:t xml:space="preserve"> um eine überschaubare Datenmenge handelt, gibt es hier eine Vielzahl von Dateiformaten. Häufig ist auch der Status der Dateien nicht eindeutig geklärt, weshalb für diese Bestände eine aufwändige Bewertung und Erschließung auf Einzeldokumentstufe nötig sein wird. Bei diesen Datenbeständen liegt der Fokus daher aktuell auf Abklärungs- und Vorbereitungsarbeiten. Unter anderem wurde ein Zwischenarchiv für die digitale Langzeitarchivierung eingerichtet, welches aus einer gesicherten Serverinfr</w:t>
      </w:r>
      <w:r w:rsidRPr="00B77971">
        <w:rPr>
          <w:rFonts w:ascii="Arial" w:hAnsi="Arial"/>
          <w:sz w:val="22"/>
        </w:rPr>
        <w:t xml:space="preserve">astruktur mit einem regelmäßigen Back-up besteht. Die Daten, die vorgängig an den </w:t>
      </w:r>
      <w:r>
        <w:rPr>
          <w:rFonts w:ascii="Arial" w:eastAsia="Arial" w:hAnsi="Arial" w:cs="Arial"/>
          <w:sz w:val="22"/>
          <w:szCs w:val="22"/>
        </w:rPr>
        <w:t>diversen</w:t>
      </w:r>
      <w:r w:rsidRPr="00B77971">
        <w:rPr>
          <w:rFonts w:ascii="Arial" w:hAnsi="Arial"/>
          <w:sz w:val="22"/>
        </w:rPr>
        <w:t xml:space="preserve"> Speicherorten und auf den verschiedensten Speichermedien gesichert waren, werden zentral, nach Abteilungen geordnet</w:t>
      </w:r>
      <w:r>
        <w:rPr>
          <w:rFonts w:ascii="Arial" w:eastAsia="Arial" w:hAnsi="Arial" w:cs="Arial"/>
          <w:sz w:val="22"/>
          <w:szCs w:val="22"/>
        </w:rPr>
        <w:t>,</w:t>
      </w:r>
      <w:r w:rsidRPr="00B77971">
        <w:rPr>
          <w:rFonts w:ascii="Arial" w:hAnsi="Arial"/>
          <w:sz w:val="22"/>
        </w:rPr>
        <w:t xml:space="preserve"> im Zwischenarchiv gesichert. </w:t>
      </w:r>
      <w:r w:rsidRPr="00B77971">
        <w:rPr>
          <w:rFonts w:ascii="Arial" w:hAnsi="Arial"/>
          <w:sz w:val="22"/>
        </w:rPr>
        <w:lastRenderedPageBreak/>
        <w:t>Das Zwischenarchiv bildet die Voraussetzung, um auch für all diese Datenbestände eine möglichst effiziente Lösung für die digitale Langzeitarchivierung zu erarbeiten und verhindert einen Datenverlust infolge von veralteten oder beschädigten Datenträgern.</w:t>
      </w:r>
    </w:p>
    <w:p w14:paraId="5220312B" w14:textId="77777777" w:rsidR="005A6ABC" w:rsidRDefault="005A6ABC">
      <w:pPr>
        <w:spacing w:line="360" w:lineRule="auto"/>
        <w:rPr>
          <w:rFonts w:ascii="Arial" w:eastAsia="Arial" w:hAnsi="Arial" w:cs="Arial"/>
          <w:sz w:val="22"/>
          <w:szCs w:val="22"/>
        </w:rPr>
      </w:pPr>
      <w:bookmarkStart w:id="9" w:name="_heading=h.kyvy1oqceo51" w:colFirst="0" w:colLast="0"/>
      <w:bookmarkEnd w:id="9"/>
    </w:p>
    <w:p w14:paraId="380B2EB7" w14:textId="231B3080" w:rsidR="005A6ABC" w:rsidRPr="004B43E9" w:rsidRDefault="008137BC">
      <w:pPr>
        <w:spacing w:line="360" w:lineRule="auto"/>
        <w:rPr>
          <w:rFonts w:ascii="Arial" w:hAnsi="Arial"/>
          <w:sz w:val="22"/>
        </w:rPr>
      </w:pPr>
      <w:bookmarkStart w:id="10" w:name="_heading=h.3znysh7" w:colFirst="0" w:colLast="0"/>
      <w:bookmarkEnd w:id="10"/>
      <w:r w:rsidRPr="004B43E9">
        <w:rPr>
          <w:rFonts w:ascii="Arial" w:hAnsi="Arial"/>
          <w:sz w:val="22"/>
        </w:rPr>
        <w:t xml:space="preserve">Eine weitere Herausforderung für die </w:t>
      </w:r>
      <w:bookmarkStart w:id="11" w:name="_Int_8PiVGUX2"/>
      <w:proofErr w:type="gramStart"/>
      <w:r w:rsidRPr="004B43E9">
        <w:rPr>
          <w:rFonts w:ascii="Arial" w:hAnsi="Arial"/>
          <w:sz w:val="22"/>
        </w:rPr>
        <w:t>Bestandserhaltung sind</w:t>
      </w:r>
      <w:bookmarkEnd w:id="11"/>
      <w:proofErr w:type="gramEnd"/>
      <w:r w:rsidRPr="004B43E9">
        <w:rPr>
          <w:rFonts w:ascii="Arial" w:hAnsi="Arial"/>
          <w:sz w:val="22"/>
        </w:rPr>
        <w:t xml:space="preserve"> die in der ZB </w:t>
      </w:r>
      <w:bookmarkStart w:id="12" w:name="_Int_qUmppWNf"/>
      <w:r w:rsidRPr="004B43E9">
        <w:rPr>
          <w:rFonts w:ascii="Arial" w:hAnsi="Arial"/>
          <w:sz w:val="22"/>
        </w:rPr>
        <w:t>aufbewahrten</w:t>
      </w:r>
      <w:bookmarkEnd w:id="12"/>
      <w:r w:rsidRPr="004B43E9">
        <w:rPr>
          <w:rFonts w:ascii="Arial" w:hAnsi="Arial"/>
          <w:sz w:val="22"/>
        </w:rPr>
        <w:t xml:space="preserve"> audiovisuellen Medien. Video- und Audiobestände können sowohl konservatorisch bedroht als auch von technologischer Obsoleszenz betroffen sein. In solchen Fällen stellt die Digitalisierung häufig die beste Möglichkeit dar, dieses Kulturgut für zukünftige Generationen zu sichern. Aus diesem Grund startet die ZB ab 2025 ein mehrjähriges Digitalisierungsprojekt, welches die digitale Sicherung der unikalen </w:t>
      </w:r>
      <w:r>
        <w:rPr>
          <w:rFonts w:ascii="Arial" w:eastAsia="Arial" w:hAnsi="Arial" w:cs="Arial"/>
          <w:sz w:val="22"/>
          <w:szCs w:val="22"/>
        </w:rPr>
        <w:t xml:space="preserve">audiovisuellen </w:t>
      </w:r>
      <w:r w:rsidRPr="004B43E9">
        <w:rPr>
          <w:rFonts w:ascii="Arial" w:hAnsi="Arial"/>
          <w:sz w:val="22"/>
        </w:rPr>
        <w:t>Medien in den Beständen der Spezialsammlungen zum Ziel hat.</w:t>
      </w:r>
    </w:p>
    <w:p w14:paraId="200BF222" w14:textId="564BF899" w:rsidR="005A6ABC" w:rsidRPr="004B43E9" w:rsidRDefault="008137BC">
      <w:pPr>
        <w:spacing w:line="360" w:lineRule="auto"/>
        <w:rPr>
          <w:rFonts w:ascii="Arial" w:hAnsi="Arial"/>
          <w:sz w:val="22"/>
        </w:rPr>
      </w:pPr>
      <w:r w:rsidRPr="004B43E9">
        <w:rPr>
          <w:rFonts w:ascii="Arial" w:hAnsi="Arial"/>
          <w:sz w:val="22"/>
        </w:rPr>
        <w:t xml:space="preserve">Die Digitalisierung nach hohen Qualitätsstandards ist hier Bestandteil einer umfassenden Bestandserhaltungsstrategie der ZB. Da die Abteilung </w:t>
      </w:r>
      <w:r>
        <w:rPr>
          <w:rFonts w:ascii="Arial" w:eastAsia="Arial" w:hAnsi="Arial" w:cs="Arial"/>
          <w:sz w:val="22"/>
          <w:szCs w:val="22"/>
        </w:rPr>
        <w:t>Bestandserhaltung</w:t>
      </w:r>
      <w:r w:rsidRPr="004B43E9">
        <w:rPr>
          <w:rFonts w:ascii="Arial" w:hAnsi="Arial"/>
          <w:sz w:val="22"/>
        </w:rPr>
        <w:t xml:space="preserve"> mit diesen Medientypen aktuell noch keine Expertise besitzt, wird die ZB bei </w:t>
      </w:r>
      <w:r>
        <w:rPr>
          <w:rFonts w:ascii="Arial" w:eastAsia="Arial" w:hAnsi="Arial" w:cs="Arial"/>
          <w:sz w:val="22"/>
          <w:szCs w:val="22"/>
        </w:rPr>
        <w:t xml:space="preserve">diesen </w:t>
      </w:r>
      <w:r w:rsidRPr="004B43E9">
        <w:rPr>
          <w:rFonts w:ascii="Arial" w:hAnsi="Arial"/>
          <w:sz w:val="22"/>
        </w:rPr>
        <w:t xml:space="preserve">Medien mit externen </w:t>
      </w:r>
      <w:proofErr w:type="spellStart"/>
      <w:proofErr w:type="gramStart"/>
      <w:r w:rsidRPr="004B43E9">
        <w:rPr>
          <w:rFonts w:ascii="Arial" w:hAnsi="Arial"/>
          <w:sz w:val="22"/>
        </w:rPr>
        <w:t>Dienstleister:innen</w:t>
      </w:r>
      <w:proofErr w:type="spellEnd"/>
      <w:proofErr w:type="gramEnd"/>
      <w:r w:rsidRPr="004B43E9">
        <w:rPr>
          <w:rFonts w:ascii="Arial" w:hAnsi="Arial"/>
          <w:sz w:val="22"/>
        </w:rPr>
        <w:t xml:space="preserve"> zusammenarbeiten.</w:t>
      </w:r>
    </w:p>
    <w:p w14:paraId="0554B90E" w14:textId="77777777" w:rsidR="005A6ABC" w:rsidRPr="004B43E9" w:rsidRDefault="005A6ABC">
      <w:pPr>
        <w:spacing w:line="360" w:lineRule="auto"/>
        <w:rPr>
          <w:rFonts w:ascii="Arial" w:hAnsi="Arial"/>
          <w:sz w:val="22"/>
        </w:rPr>
      </w:pPr>
    </w:p>
    <w:p w14:paraId="1E4BF221" w14:textId="77777777" w:rsidR="005A6ABC" w:rsidRPr="004B43E9" w:rsidRDefault="008137BC">
      <w:pPr>
        <w:spacing w:line="360" w:lineRule="auto"/>
        <w:rPr>
          <w:rFonts w:ascii="Arial" w:hAnsi="Arial"/>
          <w:sz w:val="22"/>
        </w:rPr>
      </w:pPr>
      <w:r w:rsidRPr="004B43E9">
        <w:rPr>
          <w:rFonts w:ascii="Arial" w:hAnsi="Arial"/>
          <w:sz w:val="22"/>
        </w:rPr>
        <w:t>**</w:t>
      </w:r>
    </w:p>
    <w:p w14:paraId="62949DA0" w14:textId="202125EF" w:rsidR="005A6ABC" w:rsidRPr="004B43E9" w:rsidRDefault="008137BC">
      <w:pPr>
        <w:spacing w:line="360" w:lineRule="auto"/>
        <w:rPr>
          <w:rFonts w:ascii="Arial" w:hAnsi="Arial"/>
          <w:sz w:val="22"/>
        </w:rPr>
      </w:pPr>
      <w:r w:rsidRPr="004B43E9">
        <w:rPr>
          <w:rFonts w:ascii="Arial" w:hAnsi="Arial"/>
          <w:sz w:val="22"/>
        </w:rPr>
        <w:t>Nadine Sarad</w:t>
      </w:r>
      <w:r w:rsidRPr="004B43E9">
        <w:rPr>
          <w:rFonts w:ascii="Arial" w:hAnsi="Arial"/>
          <w:sz w:val="22"/>
        </w:rPr>
        <w:t xml:space="preserve"> (M.A.) ist Restauratorin und seit Anfang des Jahres Abteilungsleitung der Bestandserhaltung in der Zentralbibliothek Zürich. Sie studierte Restaurierung und Buchgeschichte in London </w:t>
      </w:r>
      <w:r>
        <w:rPr>
          <w:rFonts w:ascii="Arial" w:eastAsia="Arial" w:hAnsi="Arial" w:cs="Arial"/>
          <w:sz w:val="22"/>
          <w:szCs w:val="22"/>
        </w:rPr>
        <w:t>(Großbritannien)</w:t>
      </w:r>
      <w:r w:rsidRPr="004B43E9">
        <w:rPr>
          <w:rFonts w:ascii="Arial" w:hAnsi="Arial"/>
          <w:sz w:val="22"/>
        </w:rPr>
        <w:t xml:space="preserve"> und erwarb ihre praktischen Erfahrungen hauptsächlich als selbständige Restauratorin in Deutschland. Weiterhin arbeitete sie viele Jahre als Projektrestauratorin, Werkstattkoordinatorin und zuletzt als Teamleitung im Sachgebiet Bestandserhaltung im Historischen Archiv Köln.</w:t>
      </w:r>
    </w:p>
    <w:p w14:paraId="7A6FE175" w14:textId="77777777" w:rsidR="005A6ABC" w:rsidRPr="004B43E9" w:rsidRDefault="005A6ABC">
      <w:pPr>
        <w:spacing w:line="360" w:lineRule="auto"/>
        <w:rPr>
          <w:rFonts w:ascii="Arial" w:hAnsi="Arial"/>
          <w:sz w:val="22"/>
        </w:rPr>
      </w:pPr>
    </w:p>
    <w:p w14:paraId="312939A5" w14:textId="77777777" w:rsidR="005A6ABC" w:rsidRPr="004B43E9" w:rsidRDefault="008137BC">
      <w:pPr>
        <w:spacing w:line="360" w:lineRule="auto"/>
        <w:rPr>
          <w:rFonts w:ascii="Arial" w:hAnsi="Arial"/>
          <w:sz w:val="22"/>
        </w:rPr>
      </w:pPr>
      <w:r w:rsidRPr="004B43E9">
        <w:rPr>
          <w:rFonts w:ascii="Arial" w:hAnsi="Arial"/>
          <w:sz w:val="22"/>
        </w:rPr>
        <w:t xml:space="preserve">Lea Fuhrer (M.A.) ist wissenschaftliche Mitarbeiterin in der Abteilung Digitale Produktion und Plattformen und für die digitale Langzeitarchivierung bei der Zentralbibliothek Zürich verantwortlich. Sie hat Deutsche Sprach- und Literaturwissenschaft und Kulturanalyse an der Universität Zürich studiert. Von 2017 bis 2023 war sie bei der Fotostiftung Schweiz als wissenschaftliche Mitarbeiterin tätig. Daneben hat sie berufsbegleitend den MAS ALIS (Master </w:t>
      </w:r>
      <w:proofErr w:type="spellStart"/>
      <w:r w:rsidRPr="004B43E9">
        <w:rPr>
          <w:rFonts w:ascii="Arial" w:hAnsi="Arial"/>
          <w:sz w:val="22"/>
        </w:rPr>
        <w:t>of</w:t>
      </w:r>
      <w:proofErr w:type="spellEnd"/>
      <w:r w:rsidRPr="004B43E9">
        <w:rPr>
          <w:rFonts w:ascii="Arial" w:hAnsi="Arial"/>
          <w:sz w:val="22"/>
        </w:rPr>
        <w:t xml:space="preserve"> </w:t>
      </w:r>
      <w:proofErr w:type="spellStart"/>
      <w:r w:rsidRPr="004B43E9">
        <w:rPr>
          <w:rFonts w:ascii="Arial" w:hAnsi="Arial"/>
          <w:sz w:val="22"/>
        </w:rPr>
        <w:t>Advanced</w:t>
      </w:r>
      <w:proofErr w:type="spellEnd"/>
      <w:r w:rsidRPr="004B43E9">
        <w:rPr>
          <w:rFonts w:ascii="Arial" w:hAnsi="Arial"/>
          <w:sz w:val="22"/>
        </w:rPr>
        <w:t xml:space="preserve"> Studies in </w:t>
      </w:r>
      <w:proofErr w:type="spellStart"/>
      <w:r w:rsidRPr="004B43E9">
        <w:rPr>
          <w:rFonts w:ascii="Arial" w:hAnsi="Arial"/>
          <w:sz w:val="22"/>
        </w:rPr>
        <w:t>Archival</w:t>
      </w:r>
      <w:proofErr w:type="spellEnd"/>
      <w:r w:rsidRPr="004B43E9">
        <w:rPr>
          <w:rFonts w:ascii="Arial" w:hAnsi="Arial"/>
          <w:sz w:val="22"/>
        </w:rPr>
        <w:t>, Library and Information Science) an den Universitäten Bern und Lausanne absolviert.</w:t>
      </w:r>
    </w:p>
    <w:p w14:paraId="15953766" w14:textId="77777777" w:rsidR="005A6ABC" w:rsidRPr="004B43E9" w:rsidRDefault="005A6ABC">
      <w:pPr>
        <w:spacing w:line="360" w:lineRule="auto"/>
        <w:rPr>
          <w:rFonts w:ascii="Arial" w:hAnsi="Arial"/>
          <w:sz w:val="22"/>
        </w:rPr>
      </w:pPr>
    </w:p>
    <w:p w14:paraId="187B1056" w14:textId="32A4BF42" w:rsidR="005A6ABC" w:rsidRPr="00B77971" w:rsidRDefault="008137BC">
      <w:pPr>
        <w:spacing w:line="360" w:lineRule="auto"/>
        <w:rPr>
          <w:rFonts w:ascii="Arial" w:hAnsi="Arial"/>
          <w:sz w:val="22"/>
        </w:rPr>
      </w:pPr>
      <w:r w:rsidRPr="004B43E9">
        <w:rPr>
          <w:rFonts w:ascii="Arial" w:hAnsi="Arial"/>
          <w:sz w:val="22"/>
        </w:rPr>
        <w:t xml:space="preserve">Jesko Reiling (PD Dr.) leitet seit mehreren Jahren die Abteilung Digitale Produktion und Plattformen. Nach dem Germanistik-Studium an der Universität Zürich arbeitete er viele </w:t>
      </w:r>
      <w:r>
        <w:rPr>
          <w:rFonts w:ascii="Arial" w:eastAsia="Arial" w:hAnsi="Arial" w:cs="Arial"/>
          <w:sz w:val="22"/>
          <w:szCs w:val="22"/>
        </w:rPr>
        <w:lastRenderedPageBreak/>
        <w:t>Jahre</w:t>
      </w:r>
      <w:r w:rsidRPr="00B77971">
        <w:rPr>
          <w:rFonts w:ascii="Arial" w:hAnsi="Arial"/>
          <w:sz w:val="22"/>
        </w:rPr>
        <w:t xml:space="preserve"> als Dozent an der Universität Bern und habilitierte sich 2018 an der Universität Fribourg. Danach war er in verschiedenen Forschungs- und Editionsprojekten tätig.</w:t>
      </w:r>
    </w:p>
    <w:p w14:paraId="442E6345" w14:textId="77777777" w:rsidR="005A6ABC" w:rsidRPr="004B43E9" w:rsidRDefault="005A6ABC">
      <w:pPr>
        <w:spacing w:line="360" w:lineRule="auto"/>
        <w:rPr>
          <w:rFonts w:ascii="Arial" w:hAnsi="Arial"/>
          <w:sz w:val="22"/>
        </w:rPr>
      </w:pPr>
    </w:p>
    <w:sectPr w:rsidR="005A6ABC" w:rsidRPr="004B43E9" w:rsidSect="00B77971">
      <w:headerReference w:type="default" r:id="rId13"/>
      <w:headerReference w:type="first" r:id="rId14"/>
      <w:footerReference w:type="first" r:id="rId15"/>
      <w:pgSz w:w="11906" w:h="16838"/>
      <w:pgMar w:top="2835" w:right="1418" w:bottom="1134" w:left="1418" w:header="567"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B5372" w14:textId="77777777" w:rsidR="00791C4D" w:rsidRDefault="00791C4D" w:rsidP="00AF67DD">
      <w:r>
        <w:separator/>
      </w:r>
    </w:p>
  </w:endnote>
  <w:endnote w:type="continuationSeparator" w:id="0">
    <w:p w14:paraId="59321606" w14:textId="77777777" w:rsidR="00791C4D" w:rsidRDefault="00791C4D" w:rsidP="00AF67DD">
      <w:r>
        <w:continuationSeparator/>
      </w:r>
    </w:p>
  </w:endnote>
  <w:endnote w:type="continuationNotice" w:id="1">
    <w:p w14:paraId="651DD162" w14:textId="77777777" w:rsidR="00791C4D" w:rsidRDefault="00791C4D" w:rsidP="00AF6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94295" w14:textId="77777777" w:rsidR="005A6ABC" w:rsidRDefault="008137BC">
    <w:pPr>
      <w:pBdr>
        <w:top w:val="nil"/>
        <w:left w:val="nil"/>
        <w:bottom w:val="nil"/>
        <w:right w:val="nil"/>
        <w:between w:val="nil"/>
      </w:pBdr>
      <w:tabs>
        <w:tab w:val="right" w:pos="9072"/>
      </w:tabs>
      <w:rPr>
        <w:color w:val="000000"/>
        <w:rPrChange w:id="15" w:author="LIBREAS" w:date="2024-12-01T19:29:00Z" w16du:dateUtc="2024-12-01T18:29:00Z">
          <w:rPr/>
        </w:rPrChange>
      </w:rPr>
      <w:pPrChange w:id="16" w:author="LIBREAS" w:date="2024-12-01T19:29:00Z" w16du:dateUtc="2024-12-01T18:29:00Z">
        <w:pPr>
          <w:pStyle w:val="Fuzeile"/>
        </w:pPr>
      </w:pPrChange>
    </w:pPr>
    <w:r>
      <w:rPr>
        <w:color w:val="000000"/>
        <w:sz w:val="15"/>
        <w:rPrChange w:id="17" w:author="LIBREAS" w:date="2024-12-01T19:29:00Z" w16du:dateUtc="2024-12-01T18:29:00Z">
          <w:rPr/>
        </w:rPrChange>
      </w:rPr>
      <w:t xml:space="preserve">‘Wie sichern wir Medien und Inhalte heute? </w:t>
    </w:r>
    <w:r>
      <w:rPr>
        <w:color w:val="000000"/>
        <w:sz w:val="15"/>
        <w:rPrChange w:id="18" w:author="LIBREAS" w:date="2024-12-01T19:29:00Z" w16du:dateUtc="2024-12-01T18:29:00Z">
          <w:rPr>
            <w:lang w:val="en-US"/>
          </w:rPr>
        </w:rPrChange>
      </w:rPr>
      <w:t>’</w:t>
    </w:r>
    <w:del w:id="19" w:author="LIBREAS" w:date="2024-12-01T19:29:00Z" w16du:dateUtc="2024-12-01T18:29:00Z">
      <w:r w:rsidR="002C1E36">
        <w:rPr>
          <w:noProof/>
          <w:lang w:eastAsia="de-CH"/>
        </w:rPr>
        <mc:AlternateContent>
          <mc:Choice Requires="wps">
            <w:drawing>
              <wp:anchor distT="0" distB="0" distL="114300" distR="114300" simplePos="0" relativeHeight="251669504" behindDoc="0" locked="1" layoutInCell="1" allowOverlap="1" wp14:anchorId="547605F6" wp14:editId="4ECF9C70">
                <wp:simplePos x="0" y="0"/>
                <wp:positionH relativeFrom="page">
                  <wp:posOffset>900430</wp:posOffset>
                </wp:positionH>
                <wp:positionV relativeFrom="paragraph">
                  <wp:posOffset>-64770</wp:posOffset>
                </wp:positionV>
                <wp:extent cx="5760000" cy="0"/>
                <wp:effectExtent l="0" t="0" r="31750" b="19050"/>
                <wp:wrapNone/>
                <wp:docPr id="2" name="Gerader Verbinder 2"/>
                <wp:cNvGraphicFramePr/>
                <a:graphic xmlns:a="http://schemas.openxmlformats.org/drawingml/2006/main">
                  <a:graphicData uri="http://schemas.microsoft.com/office/word/2010/wordprocessingShape">
                    <wps:wsp>
                      <wps:cNvCnPr/>
                      <wps:spPr>
                        <a:xfrm>
                          <a:off x="0" y="0"/>
                          <a:ext cx="576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28EEC" id="Gerader Verbinder 2" o:spid="_x0000_s1026" style="position:absolute;z-index:25165824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0.9pt,-5.1pt" to="524.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" strokecolor="black [3213]" strokeweight=".5pt">
                <w10:wrap anchorx="page"/>
                <w10:anchorlock/>
              </v:line>
            </w:pict>
          </mc:Fallback>
        </mc:AlternateContent>
      </w:r>
    </w:del>
    <w:r>
      <w:rPr>
        <w:color w:val="000000"/>
        <w:sz w:val="15"/>
        <w:rPrChange w:id="20" w:author="LIBREAS" w:date="2024-12-01T19:29:00Z" w16du:dateUtc="2024-12-01T18:29:00Z">
          <w:rPr>
            <w:lang w:val="en-US"/>
          </w:rPr>
        </w:rPrChange>
      </w:rPr>
      <w:t xml:space="preserve"> – Nadine Sarad BEST, Jesko Reiling DPP, Lena</w:t>
    </w:r>
    <w:proofErr w:type="gramStart"/>
    <w:r>
      <w:rPr>
        <w:color w:val="000000"/>
        <w:sz w:val="15"/>
        <w:rPrChange w:id="21" w:author="LIBREAS" w:date="2024-12-01T19:29:00Z" w16du:dateUtc="2024-12-01T18:29:00Z">
          <w:rPr>
            <w:lang w:val="en-US"/>
          </w:rPr>
        </w:rPrChange>
      </w:rPr>
      <w:t xml:space="preserve"> ..</w:t>
    </w:r>
    <w:proofErr w:type="gramEnd"/>
    <w:r>
      <w:rPr>
        <w:color w:val="000000"/>
        <w:sz w:val="15"/>
        <w:rPrChange w:id="22" w:author="LIBREAS" w:date="2024-12-01T19:29:00Z" w16du:dateUtc="2024-12-01T18:29:00Z">
          <w:rPr>
            <w:lang w:val="en-US"/>
          </w:rPr>
        </w:rPrChange>
      </w:rPr>
      <w:t xml:space="preserve"> </w:t>
    </w:r>
    <w:r>
      <w:rPr>
        <w:color w:val="000000"/>
        <w:sz w:val="15"/>
        <w:rPrChange w:id="23" w:author="LIBREAS" w:date="2024-12-01T19:29:00Z" w16du:dateUtc="2024-12-01T18:29:00Z">
          <w:rPr>
            <w:lang w:val="en-US"/>
          </w:rPr>
        </w:rPrChange>
      </w:rPr>
      <w:tab/>
    </w:r>
    <w:r>
      <w:rPr>
        <w:color w:val="000000"/>
        <w:sz w:val="15"/>
        <w:rPrChange w:id="24" w:author="LIBREAS" w:date="2024-12-01T19:29:00Z" w16du:dateUtc="2024-12-01T18:29:00Z">
          <w:rPr/>
        </w:rPrChange>
      </w:rPr>
      <w:t xml:space="preserve">Seite </w:t>
    </w:r>
    <w:del w:id="25" w:author="LIBREAS" w:date="2024-12-01T19:29:00Z" w16du:dateUtc="2024-12-01T18:29:00Z">
      <w:r w:rsidR="002C1E36">
        <w:fldChar w:fldCharType="begin"/>
      </w:r>
      <w:r w:rsidR="002C1E36">
        <w:delInstrText xml:space="preserve"> PAGE  \* Arabic  \* MERGEFORMAT </w:delInstrText>
      </w:r>
      <w:r w:rsidR="002C1E36">
        <w:fldChar w:fldCharType="separate"/>
      </w:r>
      <w:r w:rsidR="007A5DCE">
        <w:rPr>
          <w:noProof/>
        </w:rPr>
        <w:delText>1</w:delText>
      </w:r>
      <w:r w:rsidR="002C1E36">
        <w:fldChar w:fldCharType="end"/>
      </w:r>
    </w:del>
    <w:ins w:id="26" w:author="LIBREAS" w:date="2024-12-01T19:29:00Z" w16du:dateUtc="2024-12-01T18:29:00Z">
      <w:r>
        <w:rPr>
          <w:color w:val="000000"/>
          <w:sz w:val="15"/>
          <w:szCs w:val="15"/>
        </w:rPr>
        <w:fldChar w:fldCharType="begin"/>
      </w:r>
      <w:r>
        <w:rPr>
          <w:color w:val="000000"/>
          <w:sz w:val="15"/>
          <w:szCs w:val="15"/>
        </w:rPr>
        <w:instrText>PAGE</w:instrText>
      </w:r>
      <w:r>
        <w:rPr>
          <w:color w:val="000000"/>
          <w:sz w:val="15"/>
          <w:szCs w:val="15"/>
        </w:rPr>
        <w:fldChar w:fldCharType="separate"/>
      </w:r>
      <w:r>
        <w:rPr>
          <w:color w:val="000000"/>
          <w:sz w:val="15"/>
          <w:szCs w:val="15"/>
        </w:rPr>
        <w:fldChar w:fldCharType="end"/>
      </w:r>
    </w:ins>
    <w:r>
      <w:rPr>
        <w:color w:val="000000"/>
        <w:sz w:val="15"/>
        <w:rPrChange w:id="27" w:author="LIBREAS" w:date="2024-12-01T19:29:00Z" w16du:dateUtc="2024-12-01T18:29:00Z">
          <w:rPr/>
        </w:rPrChange>
      </w:rPr>
      <w:t xml:space="preserve"> / </w:t>
    </w:r>
    <w:del w:id="28" w:author="LIBREAS" w:date="2024-12-01T19:29:00Z" w16du:dateUtc="2024-12-01T18:29:00Z">
      <w:r w:rsidR="007A5DCE">
        <w:fldChar w:fldCharType="begin"/>
      </w:r>
      <w:r w:rsidR="007A5DCE">
        <w:delInstrText>NUMPAGES  \* Arabic  \* MERGEFORMAT</w:delInstrText>
      </w:r>
      <w:r w:rsidR="007A5DCE">
        <w:fldChar w:fldCharType="separate"/>
      </w:r>
      <w:r w:rsidR="007A5DCE">
        <w:rPr>
          <w:noProof/>
        </w:rPr>
        <w:delText>1</w:delText>
      </w:r>
      <w:r w:rsidR="007A5DCE">
        <w:rPr>
          <w:noProof/>
        </w:rPr>
        <w:fldChar w:fldCharType="end"/>
      </w:r>
    </w:del>
    <w:ins w:id="29" w:author="LIBREAS" w:date="2024-12-01T19:29:00Z" w16du:dateUtc="2024-12-01T18:29:00Z">
      <w:r>
        <w:rPr>
          <w:color w:val="000000"/>
          <w:sz w:val="15"/>
          <w:szCs w:val="15"/>
        </w:rPr>
        <w:fldChar w:fldCharType="begin"/>
      </w:r>
      <w:r>
        <w:rPr>
          <w:color w:val="000000"/>
          <w:sz w:val="15"/>
          <w:szCs w:val="15"/>
        </w:rPr>
        <w:instrText>NUMPAGES</w:instrText>
      </w:r>
      <w:r>
        <w:rPr>
          <w:color w:val="000000"/>
          <w:sz w:val="15"/>
          <w:szCs w:val="15"/>
        </w:rPr>
        <w:fldChar w:fldCharType="separate"/>
      </w:r>
      <w:r>
        <w:rPr>
          <w:color w:val="000000"/>
          <w:sz w:val="15"/>
          <w:szCs w:val="15"/>
        </w:rPr>
        <w:fldChar w:fldCharType="end"/>
      </w:r>
      <w:r>
        <w:rPr>
          <w:noProof/>
        </w:rPr>
        <mc:AlternateContent>
          <mc:Choice Requires="wps">
            <w:drawing>
              <wp:anchor distT="0" distB="0" distL="114300" distR="114300" simplePos="0" relativeHeight="251659264" behindDoc="0" locked="0" layoutInCell="1" hidden="0" allowOverlap="1" wp14:anchorId="0DB14803" wp14:editId="65244DF7">
                <wp:simplePos x="0" y="0"/>
                <wp:positionH relativeFrom="column">
                  <wp:posOffset>1</wp:posOffset>
                </wp:positionH>
                <wp:positionV relativeFrom="paragraph">
                  <wp:posOffset>-63499</wp:posOffset>
                </wp:positionV>
                <wp:extent cx="0" cy="12700"/>
                <wp:effectExtent l="0" t="0" r="0" b="0"/>
                <wp:wrapNone/>
                <wp:docPr id="1655764239" name="Gerade Verbindung mit Pfeil 1655764239"/>
                <wp:cNvGraphicFramePr/>
                <a:graphic xmlns:a="http://schemas.openxmlformats.org/drawingml/2006/main">
                  <a:graphicData uri="http://schemas.microsoft.com/office/word/2010/wordprocessingShape">
                    <wps:wsp>
                      <wps:cNvCnPr/>
                      <wps:spPr>
                        <a:xfrm>
                          <a:off x="2466000" y="3780000"/>
                          <a:ext cx="5760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0" cy="12700"/>
                <wp:effectExtent b="0" l="0" r="0" t="0"/>
                <wp:wrapNone/>
                <wp:docPr id="165576423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A0460" w14:textId="77777777" w:rsidR="00791C4D" w:rsidRDefault="00791C4D" w:rsidP="00AF67DD">
      <w:r>
        <w:separator/>
      </w:r>
    </w:p>
  </w:footnote>
  <w:footnote w:type="continuationSeparator" w:id="0">
    <w:p w14:paraId="37A37FF2" w14:textId="77777777" w:rsidR="00791C4D" w:rsidRDefault="00791C4D" w:rsidP="00AF67DD">
      <w:r>
        <w:continuationSeparator/>
      </w:r>
    </w:p>
  </w:footnote>
  <w:footnote w:type="continuationNotice" w:id="1">
    <w:p w14:paraId="67AE091B" w14:textId="77777777" w:rsidR="00791C4D" w:rsidRDefault="00791C4D" w:rsidP="00AF6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D4287" w14:textId="77777777" w:rsidR="005A6ABC" w:rsidRPr="00B77971" w:rsidRDefault="005A6ABC" w:rsidP="00B77971">
    <w:pPr>
      <w:pBdr>
        <w:top w:val="nil"/>
        <w:left w:val="nil"/>
        <w:bottom w:val="nil"/>
        <w:right w:val="nil"/>
        <w:between w:val="nil"/>
      </w:pBdr>
      <w:tabs>
        <w:tab w:val="left" w:pos="454"/>
        <w:tab w:val="center" w:pos="4536"/>
        <w:tab w:val="right" w:pos="9072"/>
      </w:tabs>
      <w:rPr>
        <w:color w:val="000000"/>
        <w:sz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52002" w14:textId="77777777" w:rsidR="005A6ABC" w:rsidRDefault="005A6ABC">
    <w:pPr>
      <w:pBdr>
        <w:top w:val="nil"/>
        <w:left w:val="nil"/>
        <w:bottom w:val="nil"/>
        <w:right w:val="nil"/>
        <w:between w:val="nil"/>
      </w:pBdr>
      <w:tabs>
        <w:tab w:val="left" w:pos="454"/>
        <w:tab w:val="center" w:pos="4536"/>
        <w:tab w:val="right" w:pos="9072"/>
      </w:tabs>
      <w:rPr>
        <w:color w:val="000000"/>
        <w:sz w:val="15"/>
        <w:szCs w:val="15"/>
      </w:rPr>
    </w:pPr>
  </w:p>
  <w:tbl>
    <w:tblPr>
      <w:tblStyle w:val="a"/>
      <w:tblW w:w="254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41"/>
    </w:tblGrid>
    <w:tr w:rsidR="005A6ABC" w14:paraId="2065914D" w14:textId="77777777">
      <w:tc>
        <w:tcPr>
          <w:tcW w:w="2541" w:type="dxa"/>
        </w:tcPr>
        <w:p w14:paraId="09C9DE65" w14:textId="77777777" w:rsidR="005A6ABC" w:rsidRDefault="008137BC">
          <w:pPr>
            <w:pBdr>
              <w:top w:val="nil"/>
              <w:left w:val="nil"/>
              <w:bottom w:val="nil"/>
              <w:right w:val="nil"/>
              <w:between w:val="nil"/>
            </w:pBdr>
            <w:tabs>
              <w:tab w:val="left" w:pos="454"/>
              <w:tab w:val="center" w:pos="4536"/>
              <w:tab w:val="right" w:pos="9072"/>
            </w:tabs>
            <w:rPr>
              <w:sz w:val="15"/>
              <w:szCs w:val="15"/>
            </w:rPr>
          </w:pPr>
          <w:r>
            <w:rPr>
              <w:sz w:val="15"/>
              <w:szCs w:val="15"/>
            </w:rPr>
            <w:t xml:space="preserve">Kantons-, Stadt- und </w:t>
          </w:r>
          <w:r>
            <w:rPr>
              <w:sz w:val="15"/>
              <w:szCs w:val="15"/>
            </w:rPr>
            <w:br/>
            <w:t>Universitätsbibliothek</w:t>
          </w:r>
        </w:p>
      </w:tc>
    </w:tr>
    <w:tr w:rsidR="005A6ABC" w14:paraId="26D46ECE" w14:textId="77777777">
      <w:trPr>
        <w:trHeight w:val="90"/>
      </w:trPr>
      <w:tc>
        <w:tcPr>
          <w:tcW w:w="2541" w:type="dxa"/>
        </w:tcPr>
        <w:p w14:paraId="7383EAD2" w14:textId="77777777" w:rsidR="005A6ABC" w:rsidRDefault="005A6ABC">
          <w:pPr>
            <w:pBdr>
              <w:top w:val="nil"/>
              <w:left w:val="nil"/>
              <w:bottom w:val="nil"/>
              <w:right w:val="nil"/>
              <w:between w:val="nil"/>
            </w:pBdr>
            <w:tabs>
              <w:tab w:val="left" w:pos="454"/>
              <w:tab w:val="center" w:pos="4536"/>
              <w:tab w:val="right" w:pos="9072"/>
            </w:tabs>
            <w:rPr>
              <w:sz w:val="15"/>
              <w:szCs w:val="15"/>
            </w:rPr>
          </w:pPr>
        </w:p>
      </w:tc>
    </w:tr>
    <w:tr w:rsidR="005A6ABC" w14:paraId="61A59A52" w14:textId="77777777">
      <w:tc>
        <w:tcPr>
          <w:tcW w:w="2541" w:type="dxa"/>
        </w:tcPr>
        <w:p w14:paraId="3EAB99B2" w14:textId="77777777" w:rsidR="005A6ABC" w:rsidRDefault="008137BC">
          <w:pPr>
            <w:pBdr>
              <w:top w:val="nil"/>
              <w:left w:val="nil"/>
              <w:bottom w:val="nil"/>
              <w:right w:val="nil"/>
              <w:between w:val="nil"/>
            </w:pBdr>
            <w:tabs>
              <w:tab w:val="left" w:pos="454"/>
              <w:tab w:val="center" w:pos="4536"/>
              <w:tab w:val="right" w:pos="9072"/>
            </w:tabs>
            <w:rPr>
              <w:sz w:val="15"/>
              <w:szCs w:val="15"/>
            </w:rPr>
          </w:pPr>
          <w:r>
            <w:rPr>
              <w:sz w:val="15"/>
              <w:szCs w:val="15"/>
            </w:rPr>
            <w:t>Zähringerplatz 6</w:t>
          </w:r>
        </w:p>
        <w:p w14:paraId="583418BB" w14:textId="77777777" w:rsidR="005A6ABC" w:rsidRDefault="008137BC">
          <w:pPr>
            <w:pBdr>
              <w:top w:val="nil"/>
              <w:left w:val="nil"/>
              <w:bottom w:val="nil"/>
              <w:right w:val="nil"/>
              <w:between w:val="nil"/>
            </w:pBdr>
            <w:tabs>
              <w:tab w:val="left" w:pos="454"/>
              <w:tab w:val="center" w:pos="4536"/>
              <w:tab w:val="right" w:pos="9072"/>
            </w:tabs>
            <w:rPr>
              <w:sz w:val="15"/>
              <w:szCs w:val="15"/>
            </w:rPr>
          </w:pPr>
          <w:r>
            <w:rPr>
              <w:sz w:val="15"/>
              <w:szCs w:val="15"/>
            </w:rPr>
            <w:t>CH-8001 Zürich</w:t>
          </w:r>
        </w:p>
      </w:tc>
    </w:tr>
    <w:tr w:rsidR="005A6ABC" w14:paraId="01F9F59F" w14:textId="77777777">
      <w:trPr>
        <w:trHeight w:val="90"/>
      </w:trPr>
      <w:tc>
        <w:tcPr>
          <w:tcW w:w="2541" w:type="dxa"/>
        </w:tcPr>
        <w:p w14:paraId="291E1435" w14:textId="77777777" w:rsidR="005A6ABC" w:rsidRDefault="005A6ABC">
          <w:pPr>
            <w:pBdr>
              <w:top w:val="nil"/>
              <w:left w:val="nil"/>
              <w:bottom w:val="nil"/>
              <w:right w:val="nil"/>
              <w:between w:val="nil"/>
            </w:pBdr>
            <w:tabs>
              <w:tab w:val="left" w:pos="454"/>
              <w:tab w:val="center" w:pos="4536"/>
              <w:tab w:val="right" w:pos="9072"/>
            </w:tabs>
            <w:rPr>
              <w:sz w:val="15"/>
              <w:szCs w:val="15"/>
            </w:rPr>
          </w:pPr>
        </w:p>
      </w:tc>
    </w:tr>
    <w:tr w:rsidR="005A6ABC" w14:paraId="45B27BE5" w14:textId="77777777">
      <w:tc>
        <w:tcPr>
          <w:tcW w:w="2541" w:type="dxa"/>
        </w:tcPr>
        <w:p w14:paraId="6D50895C" w14:textId="77777777" w:rsidR="005A6ABC" w:rsidRDefault="008137BC">
          <w:pPr>
            <w:pBdr>
              <w:top w:val="nil"/>
              <w:left w:val="nil"/>
              <w:bottom w:val="nil"/>
              <w:right w:val="nil"/>
              <w:between w:val="nil"/>
            </w:pBdr>
            <w:tabs>
              <w:tab w:val="left" w:pos="454"/>
              <w:tab w:val="center" w:pos="4536"/>
              <w:tab w:val="right" w:pos="9072"/>
            </w:tabs>
            <w:rPr>
              <w:sz w:val="15"/>
              <w:szCs w:val="15"/>
            </w:rPr>
          </w:pPr>
          <w:r>
            <w:rPr>
              <w:sz w:val="15"/>
              <w:szCs w:val="15"/>
            </w:rPr>
            <w:t>Tel.</w:t>
          </w:r>
          <w:r>
            <w:rPr>
              <w:sz w:val="15"/>
              <w:szCs w:val="15"/>
            </w:rPr>
            <w:tab/>
            <w:t>+41 44 268 31 00</w:t>
          </w:r>
        </w:p>
      </w:tc>
    </w:tr>
    <w:tr w:rsidR="005A6ABC" w14:paraId="3E61B821" w14:textId="77777777">
      <w:tc>
        <w:tcPr>
          <w:tcW w:w="2541" w:type="dxa"/>
        </w:tcPr>
        <w:p w14:paraId="6B47D921" w14:textId="77777777" w:rsidR="005A6ABC" w:rsidRDefault="008137BC">
          <w:pPr>
            <w:pBdr>
              <w:top w:val="nil"/>
              <w:left w:val="nil"/>
              <w:bottom w:val="nil"/>
              <w:right w:val="nil"/>
              <w:between w:val="nil"/>
            </w:pBdr>
            <w:tabs>
              <w:tab w:val="left" w:pos="454"/>
              <w:tab w:val="center" w:pos="4536"/>
              <w:tab w:val="right" w:pos="9072"/>
            </w:tabs>
            <w:rPr>
              <w:sz w:val="15"/>
              <w:szCs w:val="15"/>
            </w:rPr>
          </w:pPr>
          <w:r>
            <w:rPr>
              <w:sz w:val="15"/>
              <w:szCs w:val="15"/>
            </w:rPr>
            <w:t>Web</w:t>
          </w:r>
          <w:r>
            <w:rPr>
              <w:sz w:val="15"/>
              <w:szCs w:val="15"/>
            </w:rPr>
            <w:tab/>
          </w:r>
          <w:r>
            <w:rPr>
              <w:sz w:val="15"/>
              <w:szCs w:val="15"/>
            </w:rPr>
            <w:t>www.zb.uzh.ch</w:t>
          </w:r>
        </w:p>
      </w:tc>
    </w:tr>
  </w:tbl>
  <w:p w14:paraId="45E1AE9E" w14:textId="77777777" w:rsidR="005A6ABC" w:rsidRDefault="008137BC">
    <w:pPr>
      <w:pBdr>
        <w:top w:val="nil"/>
        <w:left w:val="nil"/>
        <w:bottom w:val="nil"/>
        <w:right w:val="nil"/>
        <w:between w:val="nil"/>
      </w:pBdr>
      <w:tabs>
        <w:tab w:val="left" w:pos="454"/>
        <w:tab w:val="center" w:pos="4536"/>
        <w:tab w:val="right" w:pos="9072"/>
      </w:tabs>
      <w:rPr>
        <w:color w:val="000000"/>
        <w:rPrChange w:id="13" w:author="LIBREAS" w:date="2024-12-01T19:29:00Z" w16du:dateUtc="2024-12-01T18:29:00Z">
          <w:rPr/>
        </w:rPrChange>
      </w:rPr>
      <w:pPrChange w:id="14" w:author="LIBREAS" w:date="2024-12-01T19:29:00Z" w16du:dateUtc="2024-12-01T18:29:00Z">
        <w:pPr>
          <w:pStyle w:val="Kopfzeile"/>
        </w:pPr>
      </w:pPrChange>
    </w:pPr>
    <w:r>
      <w:rPr>
        <w:noProof/>
        <w:color w:val="000000"/>
        <w:sz w:val="15"/>
        <w:szCs w:val="15"/>
      </w:rPr>
      <w:drawing>
        <wp:anchor distT="0" distB="0" distL="114300" distR="114300" simplePos="0" relativeHeight="251658240" behindDoc="0" locked="0" layoutInCell="1" hidden="0" allowOverlap="1" wp14:anchorId="19745CB1" wp14:editId="2014AE78">
          <wp:simplePos x="0" y="0"/>
          <wp:positionH relativeFrom="page">
            <wp:posOffset>5220335</wp:posOffset>
          </wp:positionH>
          <wp:positionV relativeFrom="page">
            <wp:posOffset>252095</wp:posOffset>
          </wp:positionV>
          <wp:extent cx="1474920" cy="863280"/>
          <wp:effectExtent l="0" t="0" r="0" b="0"/>
          <wp:wrapNone/>
          <wp:docPr id="16557642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4920" cy="863280"/>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O59wvLQFQO54Xt" int2:id="25pU3vQy">
      <int2:state int2:value="Rejected" int2:type="AugLoop_Text_Critique"/>
    </int2:textHash>
    <int2:textHash int2:hashCode="r3KjCIloF++Iru" int2:id="27SK4lWw">
      <int2:state int2:value="Rejected" int2:type="AugLoop_Text_Critique"/>
    </int2:textHash>
    <int2:textHash int2:hashCode="D75Erj1jukY/ey" int2:id="2WxcMIkj">
      <int2:state int2:value="Rejected" int2:type="AugLoop_Text_Critique"/>
    </int2:textHash>
    <int2:textHash int2:hashCode="6h90vFtG+regNs" int2:id="5NbQgHJr">
      <int2:state int2:value="Rejected" int2:type="AugLoop_Text_Critique"/>
    </int2:textHash>
    <int2:textHash int2:hashCode="2JeUHxmHZeFzap" int2:id="IyWUTlnS">
      <int2:state int2:value="Rejected" int2:type="AugLoop_Text_Critique"/>
    </int2:textHash>
    <int2:textHash int2:hashCode="e31lxNZUfO1ANb" int2:id="Kz8U8AkM">
      <int2:state int2:value="Rejected" int2:type="AugLoop_Text_Critique"/>
    </int2:textHash>
    <int2:textHash int2:hashCode="yfNm+6W4QS5fj+" int2:id="LiTLyJ9S">
      <int2:state int2:value="Rejected" int2:type="AugLoop_Text_Critique"/>
    </int2:textHash>
    <int2:textHash int2:hashCode="W0cquYWasvP+te" int2:id="OJuGzorS">
      <int2:state int2:value="Rejected" int2:type="AugLoop_Text_Critique"/>
    </int2:textHash>
    <int2:textHash int2:hashCode="dBmwokRdMdev+x" int2:id="SRVloU1Z">
      <int2:state int2:value="Rejected" int2:type="AugLoop_Text_Critique"/>
    </int2:textHash>
    <int2:textHash int2:hashCode="CUwm9Ja9DdG3e4" int2:id="TFnIzGX6">
      <int2:state int2:value="Rejected" int2:type="AugLoop_Text_Critique"/>
    </int2:textHash>
    <int2:textHash int2:hashCode="xUI91rwWthhHoa" int2:id="zdYhCo24">
      <int2:state int2:value="Rejected" int2:type="AugLoop_Text_Critique"/>
    </int2:textHash>
    <int2:textHash int2:hashCode="VGf4FJ7vewlK5r" int2:id="UrvcJQ8m">
      <int2:state int2:value="Rejected" int2:type="AugLoop_Text_Critique"/>
    </int2:textHash>
    <int2:textHash int2:hashCode="OvPV2C3sB+WJPx" int2:id="X4vEAWpb">
      <int2:state int2:value="Rejected" int2:type="AugLoop_Text_Critique"/>
    </int2:textHash>
    <int2:textHash int2:hashCode="GHtj4AixoYKyZP" int2:id="ZFPJIbrG">
      <int2:state int2:value="Rejected" int2:type="AugLoop_Text_Critique"/>
    </int2:textHash>
    <int2:textHash int2:hashCode="xpzs2I3/cRqncB" int2:id="a1ong9Ew">
      <int2:state int2:value="Rejected" int2:type="AugLoop_Text_Critique"/>
    </int2:textHash>
    <int2:textHash int2:hashCode="TWD+clmB5nDdm2" int2:id="ejdDUYRy">
      <int2:state int2:value="Rejected" int2:type="AugLoop_Text_Critique"/>
    </int2:textHash>
    <int2:textHash int2:hashCode="JYyGRiF0mG4ANo" int2:id="g1VObKKj">
      <int2:state int2:value="Rejected" int2:type="AugLoop_Text_Critique"/>
    </int2:textHash>
    <int2:textHash int2:hashCode="EBmiHH2n/gSrlv" int2:id="hy0L4zSw">
      <int2:state int2:value="Rejected" int2:type="AugLoop_Text_Critique"/>
    </int2:textHash>
    <int2:textHash int2:hashCode="NwYoLouFV9ezcz" int2:id="knRZsgsp">
      <int2:state int2:value="Rejected" int2:type="AugLoop_Text_Critique"/>
    </int2:textHash>
    <int2:textHash int2:hashCode="PRR9ohdj7OIoEy" int2:id="qY3iFqQr">
      <int2:state int2:value="Rejected" int2:type="AugLoop_Text_Critique"/>
    </int2:textHash>
    <int2:textHash int2:hashCode="5DCuErHvBEl39w" int2:id="vkZQkKeQ">
      <int2:state int2:value="Rejected" int2:type="AugLoop_Text_Critique"/>
    </int2:textHash>
    <int2:bookmark int2:bookmarkName="_Int_0sLz4uaa" int2:invalidationBookmarkName="" int2:hashCode="0WoHPmtJi7cuIG" int2:id="iHOC3xHe">
      <int2:state int2:value="Rejected" int2:type="AugLoop_Text_Critique"/>
    </int2:bookmark>
    <int2:bookmark int2:bookmarkName="_Int_Lt4LfxWt" int2:invalidationBookmarkName="" int2:hashCode="GaOJYMzj0qTtsk" int2:id="wFP24Tnu">
      <int2:state int2:value="Rejected" int2:type="AugLoop_Text_Critique"/>
    </int2:bookmark>
    <int2:bookmark int2:bookmarkName="_Int_qUmppWNf" int2:invalidationBookmarkName="" int2:hashCode="cPHV4r44t4Ck/Y" int2:id="xDdOjOC1">
      <int2:state int2:value="Rejected" int2:type="AugLoop_Text_Critique"/>
    </int2:bookmark>
    <int2:bookmark int2:bookmarkName="_Int_8PiVGUX2" int2:invalidationBookmarkName="" int2:hashCode="7FN249gApc+ILi" int2:id="z1oCs2Z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4407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5E1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1C17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3085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F639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FCC8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024C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843D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02DC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83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70A7E"/>
    <w:multiLevelType w:val="multilevel"/>
    <w:tmpl w:val="3DFAFADA"/>
    <w:numStyleLink w:val="ZBListe"/>
  </w:abstractNum>
  <w:abstractNum w:abstractNumId="11" w15:restartNumberingAfterBreak="0">
    <w:nsid w:val="07B25EDF"/>
    <w:multiLevelType w:val="multilevel"/>
    <w:tmpl w:val="5C6023E0"/>
    <w:lvl w:ilvl="0">
      <w:start w:val="1"/>
      <w:numFmt w:val="bullet"/>
      <w:lvlText w:val="–"/>
      <w:lvlJc w:val="left"/>
      <w:pPr>
        <w:tabs>
          <w:tab w:val="num" w:pos="199"/>
        </w:tabs>
        <w:ind w:left="199" w:hanging="199"/>
      </w:pPr>
      <w:rPr>
        <w:rFonts w:ascii="Georgia" w:hAnsi="Georgia" w:hint="default"/>
        <w:color w:val="auto"/>
      </w:rPr>
    </w:lvl>
    <w:lvl w:ilvl="1">
      <w:start w:val="1"/>
      <w:numFmt w:val="bullet"/>
      <w:lvlText w:val="–"/>
      <w:lvlJc w:val="left"/>
      <w:pPr>
        <w:tabs>
          <w:tab w:val="num" w:pos="398"/>
        </w:tabs>
        <w:ind w:left="398" w:hanging="199"/>
      </w:pPr>
      <w:rPr>
        <w:rFonts w:ascii="Georgia" w:hAnsi="Georgia" w:hint="default"/>
        <w:color w:val="auto"/>
      </w:rPr>
    </w:lvl>
    <w:lvl w:ilvl="2">
      <w:start w:val="1"/>
      <w:numFmt w:val="bullet"/>
      <w:lvlText w:val="–"/>
      <w:lvlJc w:val="left"/>
      <w:pPr>
        <w:tabs>
          <w:tab w:val="num" w:pos="597"/>
        </w:tabs>
        <w:ind w:left="597" w:hanging="199"/>
      </w:pPr>
      <w:rPr>
        <w:rFonts w:ascii="Georgia" w:hAnsi="Georgia" w:hint="default"/>
        <w:color w:val="auto"/>
      </w:rPr>
    </w:lvl>
    <w:lvl w:ilvl="3">
      <w:start w:val="1"/>
      <w:numFmt w:val="bullet"/>
      <w:lvlText w:val="–"/>
      <w:lvlJc w:val="left"/>
      <w:pPr>
        <w:tabs>
          <w:tab w:val="num" w:pos="796"/>
        </w:tabs>
        <w:ind w:left="796" w:hanging="199"/>
      </w:pPr>
      <w:rPr>
        <w:rFonts w:ascii="Georgia" w:hAnsi="Georgia" w:hint="default"/>
        <w:color w:val="auto"/>
      </w:rPr>
    </w:lvl>
    <w:lvl w:ilvl="4">
      <w:start w:val="1"/>
      <w:numFmt w:val="bullet"/>
      <w:lvlText w:val="–"/>
      <w:lvlJc w:val="left"/>
      <w:pPr>
        <w:tabs>
          <w:tab w:val="num" w:pos="995"/>
        </w:tabs>
        <w:ind w:left="995" w:hanging="199"/>
      </w:pPr>
      <w:rPr>
        <w:rFonts w:ascii="Georgia" w:hAnsi="Georgia" w:hint="default"/>
        <w:color w:val="auto"/>
      </w:rPr>
    </w:lvl>
    <w:lvl w:ilvl="5">
      <w:start w:val="1"/>
      <w:numFmt w:val="bullet"/>
      <w:lvlText w:val="–"/>
      <w:lvlJc w:val="left"/>
      <w:pPr>
        <w:tabs>
          <w:tab w:val="num" w:pos="1194"/>
        </w:tabs>
        <w:ind w:left="1194" w:hanging="199"/>
      </w:pPr>
      <w:rPr>
        <w:rFonts w:ascii="Georgia" w:hAnsi="Georgia" w:hint="default"/>
        <w:color w:val="auto"/>
      </w:rPr>
    </w:lvl>
    <w:lvl w:ilvl="6">
      <w:start w:val="1"/>
      <w:numFmt w:val="bullet"/>
      <w:lvlText w:val="–"/>
      <w:lvlJc w:val="left"/>
      <w:pPr>
        <w:tabs>
          <w:tab w:val="num" w:pos="1393"/>
        </w:tabs>
        <w:ind w:left="1393" w:hanging="199"/>
      </w:pPr>
      <w:rPr>
        <w:rFonts w:ascii="Georgia" w:hAnsi="Georgia" w:hint="default"/>
        <w:color w:val="auto"/>
      </w:rPr>
    </w:lvl>
    <w:lvl w:ilvl="7">
      <w:start w:val="1"/>
      <w:numFmt w:val="bullet"/>
      <w:lvlText w:val="–"/>
      <w:lvlJc w:val="left"/>
      <w:pPr>
        <w:tabs>
          <w:tab w:val="num" w:pos="1592"/>
        </w:tabs>
        <w:ind w:left="1592" w:hanging="199"/>
      </w:pPr>
      <w:rPr>
        <w:rFonts w:ascii="Georgia" w:hAnsi="Georgia" w:hint="default"/>
        <w:color w:val="auto"/>
      </w:rPr>
    </w:lvl>
    <w:lvl w:ilvl="8">
      <w:start w:val="1"/>
      <w:numFmt w:val="bullet"/>
      <w:lvlText w:val="–"/>
      <w:lvlJc w:val="left"/>
      <w:pPr>
        <w:tabs>
          <w:tab w:val="num" w:pos="1791"/>
        </w:tabs>
        <w:ind w:left="1791" w:hanging="199"/>
      </w:pPr>
      <w:rPr>
        <w:rFonts w:ascii="Georgia" w:hAnsi="Georgia" w:hint="default"/>
        <w:color w:val="auto"/>
      </w:rPr>
    </w:lvl>
  </w:abstractNum>
  <w:abstractNum w:abstractNumId="12" w15:restartNumberingAfterBreak="0">
    <w:nsid w:val="086F37B6"/>
    <w:multiLevelType w:val="multilevel"/>
    <w:tmpl w:val="3DFAFADA"/>
    <w:numStyleLink w:val="ZBListe"/>
  </w:abstractNum>
  <w:abstractNum w:abstractNumId="13" w15:restartNumberingAfterBreak="0">
    <w:nsid w:val="0E0876CF"/>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B32BF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0831F95"/>
    <w:multiLevelType w:val="multilevel"/>
    <w:tmpl w:val="27D69118"/>
    <w:styleLink w:val="ZBAufzaehlung"/>
    <w:lvl w:ilvl="0">
      <w:start w:val="1"/>
      <w:numFmt w:val="bullet"/>
      <w:lvlText w:val="–"/>
      <w:lvlJc w:val="left"/>
      <w:pPr>
        <w:tabs>
          <w:tab w:val="num" w:pos="199"/>
        </w:tabs>
        <w:ind w:left="199" w:hanging="199"/>
      </w:pPr>
      <w:rPr>
        <w:rFonts w:ascii="Georgia" w:hAnsi="Georgia" w:hint="default"/>
        <w:color w:val="auto"/>
      </w:rPr>
    </w:lvl>
    <w:lvl w:ilvl="1">
      <w:start w:val="1"/>
      <w:numFmt w:val="bullet"/>
      <w:lvlText w:val="–"/>
      <w:lvlJc w:val="left"/>
      <w:pPr>
        <w:tabs>
          <w:tab w:val="num" w:pos="398"/>
        </w:tabs>
        <w:ind w:left="398" w:hanging="199"/>
      </w:pPr>
      <w:rPr>
        <w:rFonts w:ascii="Georgia" w:hAnsi="Georgia" w:hint="default"/>
        <w:color w:val="auto"/>
      </w:rPr>
    </w:lvl>
    <w:lvl w:ilvl="2">
      <w:start w:val="1"/>
      <w:numFmt w:val="bullet"/>
      <w:lvlText w:val="–"/>
      <w:lvlJc w:val="left"/>
      <w:pPr>
        <w:tabs>
          <w:tab w:val="num" w:pos="597"/>
        </w:tabs>
        <w:ind w:left="597" w:hanging="199"/>
      </w:pPr>
      <w:rPr>
        <w:rFonts w:ascii="Georgia" w:hAnsi="Georgia" w:hint="default"/>
        <w:color w:val="auto"/>
      </w:rPr>
    </w:lvl>
    <w:lvl w:ilvl="3">
      <w:start w:val="1"/>
      <w:numFmt w:val="bullet"/>
      <w:lvlText w:val="–"/>
      <w:lvlJc w:val="left"/>
      <w:pPr>
        <w:tabs>
          <w:tab w:val="num" w:pos="796"/>
        </w:tabs>
        <w:ind w:left="796" w:hanging="199"/>
      </w:pPr>
      <w:rPr>
        <w:rFonts w:ascii="Georgia" w:hAnsi="Georgia" w:hint="default"/>
        <w:color w:val="auto"/>
      </w:rPr>
    </w:lvl>
    <w:lvl w:ilvl="4">
      <w:start w:val="1"/>
      <w:numFmt w:val="bullet"/>
      <w:lvlText w:val="–"/>
      <w:lvlJc w:val="left"/>
      <w:pPr>
        <w:tabs>
          <w:tab w:val="num" w:pos="995"/>
        </w:tabs>
        <w:ind w:left="995" w:hanging="199"/>
      </w:pPr>
      <w:rPr>
        <w:rFonts w:ascii="Georgia" w:hAnsi="Georgia" w:hint="default"/>
        <w:color w:val="auto"/>
      </w:rPr>
    </w:lvl>
    <w:lvl w:ilvl="5">
      <w:start w:val="1"/>
      <w:numFmt w:val="bullet"/>
      <w:lvlText w:val="–"/>
      <w:lvlJc w:val="left"/>
      <w:pPr>
        <w:tabs>
          <w:tab w:val="num" w:pos="1194"/>
        </w:tabs>
        <w:ind w:left="1194" w:hanging="199"/>
      </w:pPr>
      <w:rPr>
        <w:rFonts w:ascii="Georgia" w:hAnsi="Georgia" w:hint="default"/>
        <w:color w:val="auto"/>
      </w:rPr>
    </w:lvl>
    <w:lvl w:ilvl="6">
      <w:start w:val="1"/>
      <w:numFmt w:val="bullet"/>
      <w:lvlText w:val="–"/>
      <w:lvlJc w:val="left"/>
      <w:pPr>
        <w:tabs>
          <w:tab w:val="num" w:pos="1393"/>
        </w:tabs>
        <w:ind w:left="1393" w:hanging="199"/>
      </w:pPr>
      <w:rPr>
        <w:rFonts w:ascii="Georgia" w:hAnsi="Georgia" w:hint="default"/>
        <w:color w:val="auto"/>
      </w:rPr>
    </w:lvl>
    <w:lvl w:ilvl="7">
      <w:start w:val="1"/>
      <w:numFmt w:val="bullet"/>
      <w:lvlText w:val="–"/>
      <w:lvlJc w:val="left"/>
      <w:pPr>
        <w:tabs>
          <w:tab w:val="num" w:pos="1592"/>
        </w:tabs>
        <w:ind w:left="1592" w:hanging="199"/>
      </w:pPr>
      <w:rPr>
        <w:rFonts w:ascii="Georgia" w:hAnsi="Georgia" w:hint="default"/>
        <w:color w:val="auto"/>
      </w:rPr>
    </w:lvl>
    <w:lvl w:ilvl="8">
      <w:start w:val="1"/>
      <w:numFmt w:val="bullet"/>
      <w:lvlText w:val="–"/>
      <w:lvlJc w:val="left"/>
      <w:pPr>
        <w:tabs>
          <w:tab w:val="num" w:pos="1791"/>
        </w:tabs>
        <w:ind w:left="1791" w:hanging="199"/>
      </w:pPr>
      <w:rPr>
        <w:rFonts w:ascii="Georgia" w:hAnsi="Georgia" w:hint="default"/>
        <w:color w:val="auto"/>
      </w:rPr>
    </w:lvl>
  </w:abstractNum>
  <w:abstractNum w:abstractNumId="16" w15:restartNumberingAfterBreak="0">
    <w:nsid w:val="14037895"/>
    <w:multiLevelType w:val="multilevel"/>
    <w:tmpl w:val="D1345EE8"/>
    <w:styleLink w:val="ZBListeA-BC"/>
    <w:lvl w:ilvl="0">
      <w:start w:val="1"/>
      <w:numFmt w:val="lowerLetter"/>
      <w:lvlText w:val="%1)"/>
      <w:lvlJc w:val="left"/>
      <w:pPr>
        <w:tabs>
          <w:tab w:val="num" w:pos="397"/>
        </w:tabs>
        <w:ind w:left="397" w:hanging="397"/>
      </w:pPr>
      <w:rPr>
        <w:rFonts w:hint="default"/>
      </w:rPr>
    </w:lvl>
    <w:lvl w:ilvl="1">
      <w:start w:val="1"/>
      <w:numFmt w:val="none"/>
      <w:lvlText w:val=""/>
      <w:lvlJc w:val="left"/>
      <w:pPr>
        <w:tabs>
          <w:tab w:val="num" w:pos="340"/>
        </w:tabs>
        <w:ind w:left="397" w:hanging="397"/>
      </w:pPr>
      <w:rPr>
        <w:rFonts w:hint="default"/>
      </w:rPr>
    </w:lvl>
    <w:lvl w:ilvl="2">
      <w:start w:val="1"/>
      <w:numFmt w:val="none"/>
      <w:lvlText w:val=""/>
      <w:lvlJc w:val="left"/>
      <w:pPr>
        <w:tabs>
          <w:tab w:val="num" w:pos="340"/>
        </w:tabs>
        <w:ind w:left="397" w:hanging="397"/>
      </w:pPr>
      <w:rPr>
        <w:rFonts w:hint="default"/>
      </w:rPr>
    </w:lvl>
    <w:lvl w:ilvl="3">
      <w:start w:val="1"/>
      <w:numFmt w:val="none"/>
      <w:lvlText w:val=""/>
      <w:lvlJc w:val="left"/>
      <w:pPr>
        <w:tabs>
          <w:tab w:val="num" w:pos="340"/>
        </w:tabs>
        <w:ind w:left="397" w:hanging="397"/>
      </w:pPr>
      <w:rPr>
        <w:rFonts w:hint="default"/>
      </w:rPr>
    </w:lvl>
    <w:lvl w:ilvl="4">
      <w:start w:val="1"/>
      <w:numFmt w:val="none"/>
      <w:lvlText w:val=""/>
      <w:lvlJc w:val="left"/>
      <w:pPr>
        <w:tabs>
          <w:tab w:val="num" w:pos="340"/>
        </w:tabs>
        <w:ind w:left="397" w:hanging="397"/>
      </w:pPr>
      <w:rPr>
        <w:rFonts w:hint="default"/>
      </w:rPr>
    </w:lvl>
    <w:lvl w:ilvl="5">
      <w:start w:val="1"/>
      <w:numFmt w:val="none"/>
      <w:lvlText w:val=""/>
      <w:lvlJc w:val="left"/>
      <w:pPr>
        <w:tabs>
          <w:tab w:val="num" w:pos="340"/>
        </w:tabs>
        <w:ind w:left="397" w:hanging="397"/>
      </w:pPr>
      <w:rPr>
        <w:rFonts w:hint="default"/>
      </w:rPr>
    </w:lvl>
    <w:lvl w:ilvl="6">
      <w:start w:val="1"/>
      <w:numFmt w:val="none"/>
      <w:lvlText w:val=""/>
      <w:lvlJc w:val="left"/>
      <w:pPr>
        <w:tabs>
          <w:tab w:val="num" w:pos="340"/>
        </w:tabs>
        <w:ind w:left="397" w:hanging="397"/>
      </w:pPr>
      <w:rPr>
        <w:rFonts w:hint="default"/>
      </w:rPr>
    </w:lvl>
    <w:lvl w:ilvl="7">
      <w:start w:val="1"/>
      <w:numFmt w:val="none"/>
      <w:lvlText w:val=""/>
      <w:lvlJc w:val="left"/>
      <w:pPr>
        <w:tabs>
          <w:tab w:val="num" w:pos="340"/>
        </w:tabs>
        <w:ind w:left="397" w:hanging="397"/>
      </w:pPr>
      <w:rPr>
        <w:rFonts w:hint="default"/>
      </w:rPr>
    </w:lvl>
    <w:lvl w:ilvl="8">
      <w:start w:val="1"/>
      <w:numFmt w:val="none"/>
      <w:lvlText w:val=""/>
      <w:lvlJc w:val="left"/>
      <w:pPr>
        <w:tabs>
          <w:tab w:val="num" w:pos="340"/>
        </w:tabs>
        <w:ind w:left="397" w:hanging="397"/>
      </w:pPr>
      <w:rPr>
        <w:rFonts w:hint="default"/>
      </w:rPr>
    </w:lvl>
  </w:abstractNum>
  <w:abstractNum w:abstractNumId="17" w15:restartNumberingAfterBreak="0">
    <w:nsid w:val="165D12ED"/>
    <w:multiLevelType w:val="multilevel"/>
    <w:tmpl w:val="D1345EE8"/>
    <w:numStyleLink w:val="ZBListeA-BC"/>
  </w:abstractNum>
  <w:abstractNum w:abstractNumId="18" w15:restartNumberingAfterBreak="0">
    <w:nsid w:val="175E334A"/>
    <w:multiLevelType w:val="multilevel"/>
    <w:tmpl w:val="27D69118"/>
    <w:numStyleLink w:val="ZBAufzaehlung"/>
  </w:abstractNum>
  <w:abstractNum w:abstractNumId="19" w15:restartNumberingAfterBreak="0">
    <w:nsid w:val="232F7EB0"/>
    <w:multiLevelType w:val="multilevel"/>
    <w:tmpl w:val="C9E4C688"/>
    <w:styleLink w:val="ZBAufzaehlunginTabelle"/>
    <w:lvl w:ilvl="0">
      <w:start w:val="1"/>
      <w:numFmt w:val="bullet"/>
      <w:lvlText w:val="–"/>
      <w:lvlJc w:val="left"/>
      <w:pPr>
        <w:tabs>
          <w:tab w:val="num" w:pos="199"/>
        </w:tabs>
        <w:ind w:left="199" w:hanging="199"/>
      </w:pPr>
      <w:rPr>
        <w:rFonts w:ascii="Georgia" w:hAnsi="Georgia" w:hint="default"/>
        <w:color w:val="auto"/>
      </w:rPr>
    </w:lvl>
    <w:lvl w:ilvl="1">
      <w:start w:val="1"/>
      <w:numFmt w:val="none"/>
      <w:lvlText w:val=""/>
      <w:lvlJc w:val="left"/>
      <w:pPr>
        <w:ind w:left="199" w:hanging="199"/>
      </w:pPr>
      <w:rPr>
        <w:rFonts w:hint="default"/>
      </w:rPr>
    </w:lvl>
    <w:lvl w:ilvl="2">
      <w:start w:val="1"/>
      <w:numFmt w:val="none"/>
      <w:lvlText w:val=""/>
      <w:lvlJc w:val="left"/>
      <w:pPr>
        <w:ind w:left="199" w:hanging="199"/>
      </w:pPr>
      <w:rPr>
        <w:rFonts w:hint="default"/>
      </w:rPr>
    </w:lvl>
    <w:lvl w:ilvl="3">
      <w:start w:val="1"/>
      <w:numFmt w:val="none"/>
      <w:lvlText w:val=""/>
      <w:lvlJc w:val="left"/>
      <w:pPr>
        <w:ind w:left="199" w:hanging="199"/>
      </w:pPr>
      <w:rPr>
        <w:rFonts w:hint="default"/>
      </w:rPr>
    </w:lvl>
    <w:lvl w:ilvl="4">
      <w:start w:val="1"/>
      <w:numFmt w:val="none"/>
      <w:lvlText w:val=""/>
      <w:lvlJc w:val="left"/>
      <w:pPr>
        <w:ind w:left="199" w:hanging="199"/>
      </w:pPr>
      <w:rPr>
        <w:rFonts w:hint="default"/>
      </w:rPr>
    </w:lvl>
    <w:lvl w:ilvl="5">
      <w:start w:val="1"/>
      <w:numFmt w:val="none"/>
      <w:lvlText w:val=""/>
      <w:lvlJc w:val="left"/>
      <w:pPr>
        <w:ind w:left="199" w:hanging="199"/>
      </w:pPr>
      <w:rPr>
        <w:rFonts w:hint="default"/>
      </w:rPr>
    </w:lvl>
    <w:lvl w:ilvl="6">
      <w:start w:val="1"/>
      <w:numFmt w:val="none"/>
      <w:lvlText w:val=""/>
      <w:lvlJc w:val="left"/>
      <w:pPr>
        <w:ind w:left="199" w:hanging="199"/>
      </w:pPr>
      <w:rPr>
        <w:rFonts w:hint="default"/>
      </w:rPr>
    </w:lvl>
    <w:lvl w:ilvl="7">
      <w:start w:val="1"/>
      <w:numFmt w:val="none"/>
      <w:lvlText w:val=""/>
      <w:lvlJc w:val="left"/>
      <w:pPr>
        <w:ind w:left="199" w:hanging="199"/>
      </w:pPr>
      <w:rPr>
        <w:rFonts w:hint="default"/>
      </w:rPr>
    </w:lvl>
    <w:lvl w:ilvl="8">
      <w:start w:val="1"/>
      <w:numFmt w:val="none"/>
      <w:lvlText w:val=""/>
      <w:lvlJc w:val="left"/>
      <w:pPr>
        <w:ind w:left="199" w:hanging="199"/>
      </w:pPr>
      <w:rPr>
        <w:rFonts w:hint="default"/>
      </w:rPr>
    </w:lvl>
  </w:abstractNum>
  <w:abstractNum w:abstractNumId="20" w15:restartNumberingAfterBreak="0">
    <w:nsid w:val="24D82863"/>
    <w:multiLevelType w:val="multilevel"/>
    <w:tmpl w:val="B40A85F2"/>
    <w:styleLink w:val="ZBListeI-II-IIIinTabelle"/>
    <w:lvl w:ilvl="0">
      <w:start w:val="1"/>
      <w:numFmt w:val="upperRoman"/>
      <w:lvlText w:val="%1"/>
      <w:lvlJc w:val="left"/>
      <w:pPr>
        <w:ind w:left="397" w:hanging="397"/>
      </w:pPr>
      <w:rPr>
        <w:rFonts w:hint="default"/>
      </w:rPr>
    </w:lvl>
    <w:lvl w:ilvl="1">
      <w:start w:val="1"/>
      <w:numFmt w:val="none"/>
      <w:lvlText w:val=""/>
      <w:lvlJc w:val="left"/>
      <w:pPr>
        <w:ind w:left="397" w:hanging="397"/>
      </w:pPr>
      <w:rPr>
        <w:rFonts w:hint="default"/>
      </w:rPr>
    </w:lvl>
    <w:lvl w:ilvl="2">
      <w:start w:val="1"/>
      <w:numFmt w:val="none"/>
      <w:lvlText w:val=""/>
      <w:lvlJc w:val="left"/>
      <w:pPr>
        <w:ind w:left="397" w:hanging="397"/>
      </w:pPr>
      <w:rPr>
        <w:rFonts w:hint="default"/>
      </w:rPr>
    </w:lvl>
    <w:lvl w:ilvl="3">
      <w:start w:val="1"/>
      <w:numFmt w:val="none"/>
      <w:lvlText w:val=""/>
      <w:lvlJc w:val="left"/>
      <w:pPr>
        <w:ind w:left="397" w:hanging="397"/>
      </w:pPr>
      <w:rPr>
        <w:rFonts w:hint="default"/>
      </w:rPr>
    </w:lvl>
    <w:lvl w:ilvl="4">
      <w:start w:val="1"/>
      <w:numFmt w:val="none"/>
      <w:lvlText w:val=""/>
      <w:lvlJc w:val="left"/>
      <w:pPr>
        <w:ind w:left="397" w:hanging="397"/>
      </w:pPr>
      <w:rPr>
        <w:rFonts w:hint="default"/>
      </w:rPr>
    </w:lvl>
    <w:lvl w:ilvl="5">
      <w:start w:val="1"/>
      <w:numFmt w:val="none"/>
      <w:lvlText w:val=""/>
      <w:lvlJc w:val="left"/>
      <w:pPr>
        <w:ind w:left="397" w:hanging="397"/>
      </w:pPr>
      <w:rPr>
        <w:rFonts w:hint="default"/>
      </w:rPr>
    </w:lvl>
    <w:lvl w:ilvl="6">
      <w:start w:val="1"/>
      <w:numFmt w:val="none"/>
      <w:lvlText w:val=""/>
      <w:lvlJc w:val="left"/>
      <w:pPr>
        <w:ind w:left="397" w:hanging="397"/>
      </w:pPr>
      <w:rPr>
        <w:rFonts w:hint="default"/>
      </w:rPr>
    </w:lvl>
    <w:lvl w:ilvl="7">
      <w:start w:val="1"/>
      <w:numFmt w:val="none"/>
      <w:lvlText w:val=""/>
      <w:lvlJc w:val="left"/>
      <w:pPr>
        <w:ind w:left="397" w:hanging="397"/>
      </w:pPr>
      <w:rPr>
        <w:rFonts w:hint="default"/>
      </w:rPr>
    </w:lvl>
    <w:lvl w:ilvl="8">
      <w:start w:val="1"/>
      <w:numFmt w:val="none"/>
      <w:lvlText w:val=""/>
      <w:lvlJc w:val="left"/>
      <w:pPr>
        <w:ind w:left="397" w:hanging="397"/>
      </w:pPr>
      <w:rPr>
        <w:rFonts w:hint="default"/>
      </w:rPr>
    </w:lvl>
  </w:abstractNum>
  <w:abstractNum w:abstractNumId="21" w15:restartNumberingAfterBreak="0">
    <w:nsid w:val="265676CD"/>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6C456B7"/>
    <w:multiLevelType w:val="multilevel"/>
    <w:tmpl w:val="05AE4B0A"/>
    <w:styleLink w:val="ZBListeProtokoll"/>
    <w:lvl w:ilvl="0">
      <w:start w:val="1"/>
      <w:numFmt w:val="decimal"/>
      <w:lvlText w:val="%1"/>
      <w:lvlJc w:val="left"/>
      <w:pPr>
        <w:tabs>
          <w:tab w:val="num" w:pos="907"/>
        </w:tabs>
        <w:ind w:left="907" w:hanging="907"/>
      </w:pPr>
      <w:rPr>
        <w:rFonts w:hint="default"/>
      </w:rPr>
    </w:lvl>
    <w:lvl w:ilvl="1">
      <w:start w:val="1"/>
      <w:numFmt w:val="none"/>
      <w:lvlText w:val=""/>
      <w:lvlJc w:val="left"/>
      <w:pPr>
        <w:ind w:left="907" w:hanging="907"/>
      </w:pPr>
      <w:rPr>
        <w:rFonts w:hint="default"/>
      </w:rPr>
    </w:lvl>
    <w:lvl w:ilvl="2">
      <w:start w:val="1"/>
      <w:numFmt w:val="none"/>
      <w:lvlText w:val=""/>
      <w:lvlJc w:val="left"/>
      <w:pPr>
        <w:ind w:left="907" w:hanging="907"/>
      </w:pPr>
      <w:rPr>
        <w:rFonts w:hint="default"/>
      </w:rPr>
    </w:lvl>
    <w:lvl w:ilvl="3">
      <w:start w:val="1"/>
      <w:numFmt w:val="none"/>
      <w:lvlText w:val=""/>
      <w:lvlJc w:val="left"/>
      <w:pPr>
        <w:ind w:left="907" w:hanging="907"/>
      </w:pPr>
      <w:rPr>
        <w:rFonts w:hint="default"/>
      </w:rPr>
    </w:lvl>
    <w:lvl w:ilvl="4">
      <w:start w:val="1"/>
      <w:numFmt w:val="none"/>
      <w:lvlText w:val=""/>
      <w:lvlJc w:val="left"/>
      <w:pPr>
        <w:ind w:left="907" w:hanging="907"/>
      </w:pPr>
      <w:rPr>
        <w:rFonts w:hint="default"/>
      </w:rPr>
    </w:lvl>
    <w:lvl w:ilvl="5">
      <w:start w:val="1"/>
      <w:numFmt w:val="none"/>
      <w:lvlText w:val=""/>
      <w:lvlJc w:val="left"/>
      <w:pPr>
        <w:ind w:left="907" w:hanging="907"/>
      </w:pPr>
      <w:rPr>
        <w:rFonts w:hint="default"/>
      </w:rPr>
    </w:lvl>
    <w:lvl w:ilvl="6">
      <w:start w:val="1"/>
      <w:numFmt w:val="none"/>
      <w:lvlText w:val=""/>
      <w:lvlJc w:val="left"/>
      <w:pPr>
        <w:ind w:left="907" w:hanging="907"/>
      </w:pPr>
      <w:rPr>
        <w:rFonts w:hint="default"/>
      </w:rPr>
    </w:lvl>
    <w:lvl w:ilvl="7">
      <w:start w:val="1"/>
      <w:numFmt w:val="none"/>
      <w:lvlText w:val=""/>
      <w:lvlJc w:val="left"/>
      <w:pPr>
        <w:ind w:left="907" w:hanging="907"/>
      </w:pPr>
      <w:rPr>
        <w:rFonts w:hint="default"/>
      </w:rPr>
    </w:lvl>
    <w:lvl w:ilvl="8">
      <w:start w:val="1"/>
      <w:numFmt w:val="none"/>
      <w:lvlText w:val=""/>
      <w:lvlJc w:val="left"/>
      <w:pPr>
        <w:ind w:left="907" w:hanging="907"/>
      </w:pPr>
      <w:rPr>
        <w:rFonts w:hint="default"/>
      </w:rPr>
    </w:lvl>
  </w:abstractNum>
  <w:abstractNum w:abstractNumId="23" w15:restartNumberingAfterBreak="0">
    <w:nsid w:val="29B96024"/>
    <w:multiLevelType w:val="multilevel"/>
    <w:tmpl w:val="27D69118"/>
    <w:numStyleLink w:val="ZBAufzaehlung"/>
  </w:abstractNum>
  <w:abstractNum w:abstractNumId="24" w15:restartNumberingAfterBreak="0">
    <w:nsid w:val="2C2B231B"/>
    <w:multiLevelType w:val="multilevel"/>
    <w:tmpl w:val="2910CF1E"/>
    <w:styleLink w:val="ZBListeinTabelle"/>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397"/>
        </w:tabs>
        <w:ind w:left="397" w:hanging="397"/>
      </w:pPr>
      <w:rPr>
        <w:rFonts w:hint="default"/>
      </w:rPr>
    </w:lvl>
    <w:lvl w:ilvl="2">
      <w:start w:val="1"/>
      <w:numFmt w:val="none"/>
      <w:lvlText w:val=""/>
      <w:lvlJc w:val="left"/>
      <w:pPr>
        <w:ind w:left="397" w:hanging="397"/>
      </w:pPr>
      <w:rPr>
        <w:rFonts w:hint="default"/>
      </w:rPr>
    </w:lvl>
    <w:lvl w:ilvl="3">
      <w:start w:val="1"/>
      <w:numFmt w:val="none"/>
      <w:lvlText w:val=""/>
      <w:lvlJc w:val="left"/>
      <w:pPr>
        <w:ind w:left="397" w:hanging="397"/>
      </w:pPr>
      <w:rPr>
        <w:rFonts w:hint="default"/>
      </w:rPr>
    </w:lvl>
    <w:lvl w:ilvl="4">
      <w:start w:val="1"/>
      <w:numFmt w:val="none"/>
      <w:lvlText w:val=""/>
      <w:lvlJc w:val="left"/>
      <w:pPr>
        <w:ind w:left="397" w:hanging="397"/>
      </w:pPr>
      <w:rPr>
        <w:rFonts w:hint="default"/>
      </w:rPr>
    </w:lvl>
    <w:lvl w:ilvl="5">
      <w:start w:val="1"/>
      <w:numFmt w:val="none"/>
      <w:lvlText w:val=""/>
      <w:lvlJc w:val="left"/>
      <w:pPr>
        <w:ind w:left="397" w:hanging="397"/>
      </w:pPr>
      <w:rPr>
        <w:rFonts w:hint="default"/>
      </w:rPr>
    </w:lvl>
    <w:lvl w:ilvl="6">
      <w:start w:val="1"/>
      <w:numFmt w:val="none"/>
      <w:lvlText w:val=""/>
      <w:lvlJc w:val="left"/>
      <w:pPr>
        <w:ind w:left="397" w:hanging="397"/>
      </w:pPr>
      <w:rPr>
        <w:rFonts w:hint="default"/>
      </w:rPr>
    </w:lvl>
    <w:lvl w:ilvl="7">
      <w:start w:val="1"/>
      <w:numFmt w:val="none"/>
      <w:lvlText w:val=""/>
      <w:lvlJc w:val="left"/>
      <w:pPr>
        <w:ind w:left="397" w:hanging="397"/>
      </w:pPr>
      <w:rPr>
        <w:rFonts w:hint="default"/>
      </w:rPr>
    </w:lvl>
    <w:lvl w:ilvl="8">
      <w:start w:val="1"/>
      <w:numFmt w:val="none"/>
      <w:lvlText w:val=""/>
      <w:lvlJc w:val="left"/>
      <w:pPr>
        <w:ind w:left="397" w:hanging="397"/>
      </w:pPr>
      <w:rPr>
        <w:rFonts w:hint="default"/>
      </w:rPr>
    </w:lvl>
  </w:abstractNum>
  <w:abstractNum w:abstractNumId="25" w15:restartNumberingAfterBreak="0">
    <w:nsid w:val="2D1D709F"/>
    <w:multiLevelType w:val="multilevel"/>
    <w:tmpl w:val="D1345EE8"/>
    <w:numStyleLink w:val="ZBListeA-BC"/>
  </w:abstractNum>
  <w:abstractNum w:abstractNumId="26" w15:restartNumberingAfterBreak="0">
    <w:nsid w:val="307374CE"/>
    <w:multiLevelType w:val="multilevel"/>
    <w:tmpl w:val="C9E4C688"/>
    <w:numStyleLink w:val="ZBAufzaehlunginTabelle"/>
  </w:abstractNum>
  <w:abstractNum w:abstractNumId="27" w15:restartNumberingAfterBreak="0">
    <w:nsid w:val="321B03F3"/>
    <w:multiLevelType w:val="multilevel"/>
    <w:tmpl w:val="4DA403BC"/>
    <w:lvl w:ilvl="0">
      <w:start w:val="1"/>
      <w:numFmt w:val="decimal"/>
      <w:pStyle w:val="berschrift4"/>
      <w:lvlText w:val="%1."/>
      <w:lvlJc w:val="left"/>
      <w:pPr>
        <w:tabs>
          <w:tab w:val="num" w:pos="720"/>
        </w:tabs>
        <w:ind w:left="720" w:hanging="720"/>
      </w:pPr>
    </w:lvl>
    <w:lvl w:ilvl="1">
      <w:start w:val="1"/>
      <w:numFmt w:val="decimal"/>
      <w:pStyle w:val="TabTextList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3E5C1DB3"/>
    <w:multiLevelType w:val="multilevel"/>
    <w:tmpl w:val="663229F8"/>
    <w:styleLink w:val="ZBListeI-II-III"/>
    <w:lvl w:ilvl="0">
      <w:start w:val="1"/>
      <w:numFmt w:val="upperRoman"/>
      <w:lvlText w:val="%1"/>
      <w:lvlJc w:val="left"/>
      <w:pPr>
        <w:tabs>
          <w:tab w:val="num" w:pos="397"/>
        </w:tabs>
        <w:ind w:left="397" w:hanging="397"/>
      </w:pPr>
      <w:rPr>
        <w:rFonts w:hint="default"/>
      </w:rPr>
    </w:lvl>
    <w:lvl w:ilvl="1">
      <w:start w:val="1"/>
      <w:numFmt w:val="none"/>
      <w:lvlText w:val=""/>
      <w:lvlJc w:val="left"/>
      <w:pPr>
        <w:tabs>
          <w:tab w:val="num" w:pos="340"/>
        </w:tabs>
        <w:ind w:left="397" w:hanging="397"/>
      </w:pPr>
      <w:rPr>
        <w:rFonts w:hint="default"/>
      </w:rPr>
    </w:lvl>
    <w:lvl w:ilvl="2">
      <w:start w:val="1"/>
      <w:numFmt w:val="none"/>
      <w:lvlText w:val=""/>
      <w:lvlJc w:val="left"/>
      <w:pPr>
        <w:tabs>
          <w:tab w:val="num" w:pos="340"/>
        </w:tabs>
        <w:ind w:left="397" w:hanging="397"/>
      </w:pPr>
      <w:rPr>
        <w:rFonts w:hint="default"/>
      </w:rPr>
    </w:lvl>
    <w:lvl w:ilvl="3">
      <w:start w:val="1"/>
      <w:numFmt w:val="none"/>
      <w:lvlText w:val=""/>
      <w:lvlJc w:val="left"/>
      <w:pPr>
        <w:tabs>
          <w:tab w:val="num" w:pos="340"/>
        </w:tabs>
        <w:ind w:left="397" w:hanging="397"/>
      </w:pPr>
      <w:rPr>
        <w:rFonts w:hint="default"/>
      </w:rPr>
    </w:lvl>
    <w:lvl w:ilvl="4">
      <w:start w:val="1"/>
      <w:numFmt w:val="none"/>
      <w:lvlText w:val=""/>
      <w:lvlJc w:val="left"/>
      <w:pPr>
        <w:tabs>
          <w:tab w:val="num" w:pos="340"/>
        </w:tabs>
        <w:ind w:left="397" w:hanging="397"/>
      </w:pPr>
      <w:rPr>
        <w:rFonts w:hint="default"/>
      </w:rPr>
    </w:lvl>
    <w:lvl w:ilvl="5">
      <w:start w:val="1"/>
      <w:numFmt w:val="none"/>
      <w:lvlText w:val=""/>
      <w:lvlJc w:val="left"/>
      <w:pPr>
        <w:tabs>
          <w:tab w:val="num" w:pos="340"/>
        </w:tabs>
        <w:ind w:left="397" w:hanging="397"/>
      </w:pPr>
      <w:rPr>
        <w:rFonts w:hint="default"/>
      </w:rPr>
    </w:lvl>
    <w:lvl w:ilvl="6">
      <w:start w:val="1"/>
      <w:numFmt w:val="none"/>
      <w:lvlText w:val=""/>
      <w:lvlJc w:val="left"/>
      <w:pPr>
        <w:tabs>
          <w:tab w:val="num" w:pos="340"/>
        </w:tabs>
        <w:ind w:left="397" w:hanging="397"/>
      </w:pPr>
      <w:rPr>
        <w:rFonts w:hint="default"/>
      </w:rPr>
    </w:lvl>
    <w:lvl w:ilvl="7">
      <w:start w:val="1"/>
      <w:numFmt w:val="none"/>
      <w:lvlText w:val=""/>
      <w:lvlJc w:val="left"/>
      <w:pPr>
        <w:tabs>
          <w:tab w:val="num" w:pos="340"/>
        </w:tabs>
        <w:ind w:left="397" w:hanging="397"/>
      </w:pPr>
      <w:rPr>
        <w:rFonts w:hint="default"/>
      </w:rPr>
    </w:lvl>
    <w:lvl w:ilvl="8">
      <w:start w:val="1"/>
      <w:numFmt w:val="none"/>
      <w:lvlText w:val=""/>
      <w:lvlJc w:val="left"/>
      <w:pPr>
        <w:tabs>
          <w:tab w:val="num" w:pos="340"/>
        </w:tabs>
        <w:ind w:left="397" w:hanging="397"/>
      </w:pPr>
      <w:rPr>
        <w:rFonts w:hint="default"/>
      </w:rPr>
    </w:lvl>
  </w:abstractNum>
  <w:abstractNum w:abstractNumId="29" w15:restartNumberingAfterBreak="0">
    <w:nsid w:val="41535FBF"/>
    <w:multiLevelType w:val="multilevel"/>
    <w:tmpl w:val="4C20CB04"/>
    <w:styleLink w:val="ZBListeA-BCinTabelle"/>
    <w:lvl w:ilvl="0">
      <w:start w:val="1"/>
      <w:numFmt w:val="lowerLetter"/>
      <w:lvlText w:val="%1)"/>
      <w:lvlJc w:val="left"/>
      <w:pPr>
        <w:tabs>
          <w:tab w:val="num" w:pos="397"/>
        </w:tabs>
        <w:ind w:left="397" w:hanging="397"/>
      </w:pPr>
      <w:rPr>
        <w:rFonts w:hint="default"/>
      </w:rPr>
    </w:lvl>
    <w:lvl w:ilvl="1">
      <w:start w:val="1"/>
      <w:numFmt w:val="none"/>
      <w:lvlText w:val=""/>
      <w:lvlJc w:val="left"/>
      <w:pPr>
        <w:ind w:left="397" w:hanging="397"/>
      </w:pPr>
      <w:rPr>
        <w:rFonts w:hint="default"/>
      </w:rPr>
    </w:lvl>
    <w:lvl w:ilvl="2">
      <w:start w:val="1"/>
      <w:numFmt w:val="none"/>
      <w:lvlText w:val=""/>
      <w:lvlJc w:val="left"/>
      <w:pPr>
        <w:ind w:left="397" w:hanging="397"/>
      </w:pPr>
      <w:rPr>
        <w:rFonts w:hint="default"/>
      </w:rPr>
    </w:lvl>
    <w:lvl w:ilvl="3">
      <w:start w:val="1"/>
      <w:numFmt w:val="none"/>
      <w:lvlText w:val=""/>
      <w:lvlJc w:val="left"/>
      <w:pPr>
        <w:ind w:left="397" w:hanging="397"/>
      </w:pPr>
      <w:rPr>
        <w:rFonts w:hint="default"/>
      </w:rPr>
    </w:lvl>
    <w:lvl w:ilvl="4">
      <w:start w:val="1"/>
      <w:numFmt w:val="none"/>
      <w:lvlText w:val=""/>
      <w:lvlJc w:val="left"/>
      <w:pPr>
        <w:ind w:left="397" w:hanging="397"/>
      </w:pPr>
      <w:rPr>
        <w:rFonts w:hint="default"/>
      </w:rPr>
    </w:lvl>
    <w:lvl w:ilvl="5">
      <w:start w:val="1"/>
      <w:numFmt w:val="none"/>
      <w:lvlText w:val=""/>
      <w:lvlJc w:val="left"/>
      <w:pPr>
        <w:ind w:left="397" w:hanging="397"/>
      </w:pPr>
      <w:rPr>
        <w:rFonts w:hint="default"/>
      </w:rPr>
    </w:lvl>
    <w:lvl w:ilvl="6">
      <w:start w:val="1"/>
      <w:numFmt w:val="none"/>
      <w:lvlText w:val=""/>
      <w:lvlJc w:val="left"/>
      <w:pPr>
        <w:ind w:left="397" w:hanging="397"/>
      </w:pPr>
      <w:rPr>
        <w:rFonts w:hint="default"/>
      </w:rPr>
    </w:lvl>
    <w:lvl w:ilvl="7">
      <w:start w:val="1"/>
      <w:numFmt w:val="none"/>
      <w:lvlText w:val=""/>
      <w:lvlJc w:val="left"/>
      <w:pPr>
        <w:ind w:left="397" w:hanging="397"/>
      </w:pPr>
      <w:rPr>
        <w:rFonts w:hint="default"/>
      </w:rPr>
    </w:lvl>
    <w:lvl w:ilvl="8">
      <w:start w:val="1"/>
      <w:numFmt w:val="none"/>
      <w:lvlText w:val=""/>
      <w:lvlJc w:val="left"/>
      <w:pPr>
        <w:ind w:left="397" w:hanging="397"/>
      </w:pPr>
      <w:rPr>
        <w:rFonts w:hint="default"/>
      </w:rPr>
    </w:lvl>
  </w:abstractNum>
  <w:abstractNum w:abstractNumId="30" w15:restartNumberingAfterBreak="0">
    <w:nsid w:val="4D8C43C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6C20DC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E604F25"/>
    <w:multiLevelType w:val="multilevel"/>
    <w:tmpl w:val="D1345EE8"/>
    <w:numStyleLink w:val="ZBListeA-BC"/>
  </w:abstractNum>
  <w:abstractNum w:abstractNumId="33" w15:restartNumberingAfterBreak="0">
    <w:nsid w:val="5E7907CC"/>
    <w:multiLevelType w:val="multilevel"/>
    <w:tmpl w:val="BB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434B60"/>
    <w:multiLevelType w:val="multilevel"/>
    <w:tmpl w:val="EBA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A81E13"/>
    <w:multiLevelType w:val="multilevel"/>
    <w:tmpl w:val="C9E4C688"/>
    <w:numStyleLink w:val="ZBAufzaehlunginTabelle"/>
  </w:abstractNum>
  <w:abstractNum w:abstractNumId="36" w15:restartNumberingAfterBreak="0">
    <w:nsid w:val="727E0F8F"/>
    <w:multiLevelType w:val="multilevel"/>
    <w:tmpl w:val="3DFAFADA"/>
    <w:styleLink w:val="ZBListe"/>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397"/>
        </w:tabs>
        <w:ind w:left="397" w:hanging="397"/>
      </w:pPr>
      <w:rPr>
        <w:rFonts w:hint="default"/>
      </w:rPr>
    </w:lvl>
    <w:lvl w:ilvl="2">
      <w:start w:val="1"/>
      <w:numFmt w:val="none"/>
      <w:lvlText w:val=""/>
      <w:lvlJc w:val="left"/>
      <w:pPr>
        <w:tabs>
          <w:tab w:val="num" w:pos="340"/>
        </w:tabs>
        <w:ind w:left="397" w:hanging="397"/>
      </w:pPr>
      <w:rPr>
        <w:rFonts w:hint="default"/>
      </w:rPr>
    </w:lvl>
    <w:lvl w:ilvl="3">
      <w:start w:val="1"/>
      <w:numFmt w:val="none"/>
      <w:lvlText w:val=""/>
      <w:lvlJc w:val="left"/>
      <w:pPr>
        <w:tabs>
          <w:tab w:val="num" w:pos="340"/>
        </w:tabs>
        <w:ind w:left="397" w:hanging="397"/>
      </w:pPr>
      <w:rPr>
        <w:rFonts w:hint="default"/>
      </w:rPr>
    </w:lvl>
    <w:lvl w:ilvl="4">
      <w:start w:val="1"/>
      <w:numFmt w:val="none"/>
      <w:lvlText w:val=""/>
      <w:lvlJc w:val="left"/>
      <w:pPr>
        <w:tabs>
          <w:tab w:val="num" w:pos="340"/>
        </w:tabs>
        <w:ind w:left="397" w:hanging="397"/>
      </w:pPr>
      <w:rPr>
        <w:rFonts w:hint="default"/>
      </w:rPr>
    </w:lvl>
    <w:lvl w:ilvl="5">
      <w:start w:val="1"/>
      <w:numFmt w:val="none"/>
      <w:lvlText w:val=""/>
      <w:lvlJc w:val="left"/>
      <w:pPr>
        <w:tabs>
          <w:tab w:val="num" w:pos="340"/>
        </w:tabs>
        <w:ind w:left="397" w:hanging="397"/>
      </w:pPr>
      <w:rPr>
        <w:rFonts w:hint="default"/>
      </w:rPr>
    </w:lvl>
    <w:lvl w:ilvl="6">
      <w:start w:val="1"/>
      <w:numFmt w:val="none"/>
      <w:lvlText w:val=""/>
      <w:lvlJc w:val="left"/>
      <w:pPr>
        <w:tabs>
          <w:tab w:val="num" w:pos="340"/>
        </w:tabs>
        <w:ind w:left="397" w:hanging="397"/>
      </w:pPr>
      <w:rPr>
        <w:rFonts w:hint="default"/>
      </w:rPr>
    </w:lvl>
    <w:lvl w:ilvl="7">
      <w:start w:val="1"/>
      <w:numFmt w:val="none"/>
      <w:lvlText w:val=""/>
      <w:lvlJc w:val="left"/>
      <w:pPr>
        <w:tabs>
          <w:tab w:val="num" w:pos="340"/>
        </w:tabs>
        <w:ind w:left="397" w:hanging="397"/>
      </w:pPr>
      <w:rPr>
        <w:rFonts w:hint="default"/>
      </w:rPr>
    </w:lvl>
    <w:lvl w:ilvl="8">
      <w:start w:val="1"/>
      <w:numFmt w:val="none"/>
      <w:lvlText w:val=""/>
      <w:lvlJc w:val="left"/>
      <w:pPr>
        <w:tabs>
          <w:tab w:val="num" w:pos="340"/>
        </w:tabs>
        <w:ind w:left="397" w:hanging="397"/>
      </w:pPr>
      <w:rPr>
        <w:rFonts w:hint="default"/>
      </w:rPr>
    </w:lvl>
  </w:abstractNum>
  <w:abstractNum w:abstractNumId="37" w15:restartNumberingAfterBreak="0">
    <w:nsid w:val="75BD2EE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7E01B6C"/>
    <w:multiLevelType w:val="multilevel"/>
    <w:tmpl w:val="D1345EE8"/>
    <w:numStyleLink w:val="ZBListeA-BC"/>
  </w:abstractNum>
  <w:num w:numId="1" w16cid:durableId="1501650921">
    <w:abstractNumId w:val="27"/>
  </w:num>
  <w:num w:numId="2" w16cid:durableId="9720544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628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148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12308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068040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49600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80973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856129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02596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8260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6566816">
    <w:abstractNumId w:val="9"/>
  </w:num>
  <w:num w:numId="13" w16cid:durableId="922836221">
    <w:abstractNumId w:val="7"/>
  </w:num>
  <w:num w:numId="14" w16cid:durableId="686491157">
    <w:abstractNumId w:val="6"/>
  </w:num>
  <w:num w:numId="15" w16cid:durableId="789400325">
    <w:abstractNumId w:val="5"/>
  </w:num>
  <w:num w:numId="16" w16cid:durableId="835655266">
    <w:abstractNumId w:val="4"/>
  </w:num>
  <w:num w:numId="17" w16cid:durableId="653291949">
    <w:abstractNumId w:val="8"/>
  </w:num>
  <w:num w:numId="18" w16cid:durableId="1611549019">
    <w:abstractNumId w:val="3"/>
  </w:num>
  <w:num w:numId="19" w16cid:durableId="753739989">
    <w:abstractNumId w:val="2"/>
  </w:num>
  <w:num w:numId="20" w16cid:durableId="1225870510">
    <w:abstractNumId w:val="1"/>
  </w:num>
  <w:num w:numId="21" w16cid:durableId="196703726">
    <w:abstractNumId w:val="0"/>
  </w:num>
  <w:num w:numId="22" w16cid:durableId="887764314">
    <w:abstractNumId w:val="15"/>
  </w:num>
  <w:num w:numId="23" w16cid:durableId="653145726">
    <w:abstractNumId w:val="36"/>
  </w:num>
  <w:num w:numId="24" w16cid:durableId="1180966381">
    <w:abstractNumId w:val="22"/>
  </w:num>
  <w:num w:numId="25" w16cid:durableId="1256942624">
    <w:abstractNumId w:val="18"/>
  </w:num>
  <w:num w:numId="26" w16cid:durableId="559442733">
    <w:abstractNumId w:val="10"/>
  </w:num>
  <w:num w:numId="27" w16cid:durableId="655034500">
    <w:abstractNumId w:val="37"/>
  </w:num>
  <w:num w:numId="28" w16cid:durableId="53235647">
    <w:abstractNumId w:val="13"/>
  </w:num>
  <w:num w:numId="29" w16cid:durableId="491721663">
    <w:abstractNumId w:val="16"/>
  </w:num>
  <w:num w:numId="30" w16cid:durableId="1617180955">
    <w:abstractNumId w:val="17"/>
  </w:num>
  <w:num w:numId="31" w16cid:durableId="2057580161">
    <w:abstractNumId w:val="38"/>
  </w:num>
  <w:num w:numId="32" w16cid:durableId="1955406662">
    <w:abstractNumId w:val="28"/>
  </w:num>
  <w:num w:numId="33" w16cid:durableId="12819127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54238508">
    <w:abstractNumId w:val="23"/>
  </w:num>
  <w:num w:numId="35" w16cid:durableId="165096766">
    <w:abstractNumId w:val="12"/>
  </w:num>
  <w:num w:numId="36" w16cid:durableId="796605711">
    <w:abstractNumId w:val="32"/>
  </w:num>
  <w:num w:numId="37" w16cid:durableId="638649710">
    <w:abstractNumId w:val="21"/>
  </w:num>
  <w:num w:numId="38" w16cid:durableId="1995866048">
    <w:abstractNumId w:val="19"/>
  </w:num>
  <w:num w:numId="39" w16cid:durableId="1833180733">
    <w:abstractNumId w:val="26"/>
  </w:num>
  <w:num w:numId="40" w16cid:durableId="1799955679">
    <w:abstractNumId w:val="35"/>
  </w:num>
  <w:num w:numId="41" w16cid:durableId="1671979938">
    <w:abstractNumId w:val="30"/>
  </w:num>
  <w:num w:numId="42" w16cid:durableId="984895712">
    <w:abstractNumId w:val="31"/>
  </w:num>
  <w:num w:numId="43" w16cid:durableId="1169254114">
    <w:abstractNumId w:val="24"/>
  </w:num>
  <w:num w:numId="44" w16cid:durableId="618419149">
    <w:abstractNumId w:val="29"/>
  </w:num>
  <w:num w:numId="45" w16cid:durableId="2062054781">
    <w:abstractNumId w:val="25"/>
  </w:num>
  <w:num w:numId="46" w16cid:durableId="731972280">
    <w:abstractNumId w:val="20"/>
  </w:num>
  <w:num w:numId="47" w16cid:durableId="129633231">
    <w:abstractNumId w:val="14"/>
  </w:num>
  <w:num w:numId="48" w16cid:durableId="1799958559">
    <w:abstractNumId w:val="11"/>
  </w:num>
  <w:num w:numId="49" w16cid:durableId="1483038811">
    <w:abstractNumId w:val="34"/>
  </w:num>
  <w:num w:numId="50" w16cid:durableId="13743086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ABC"/>
    <w:rsid w:val="00004F60"/>
    <w:rsid w:val="0000570A"/>
    <w:rsid w:val="00006154"/>
    <w:rsid w:val="0001050B"/>
    <w:rsid w:val="00010CB6"/>
    <w:rsid w:val="00014811"/>
    <w:rsid w:val="0001639A"/>
    <w:rsid w:val="000206CE"/>
    <w:rsid w:val="00021A54"/>
    <w:rsid w:val="00023883"/>
    <w:rsid w:val="000265FE"/>
    <w:rsid w:val="000316E9"/>
    <w:rsid w:val="000327AA"/>
    <w:rsid w:val="00033C48"/>
    <w:rsid w:val="00033FA6"/>
    <w:rsid w:val="000350E0"/>
    <w:rsid w:val="0003613B"/>
    <w:rsid w:val="00036865"/>
    <w:rsid w:val="00036907"/>
    <w:rsid w:val="00040961"/>
    <w:rsid w:val="00040F02"/>
    <w:rsid w:val="000419A1"/>
    <w:rsid w:val="00041A06"/>
    <w:rsid w:val="0004566F"/>
    <w:rsid w:val="00045D24"/>
    <w:rsid w:val="0005396E"/>
    <w:rsid w:val="00057F3A"/>
    <w:rsid w:val="000626E5"/>
    <w:rsid w:val="00062723"/>
    <w:rsid w:val="00062C8D"/>
    <w:rsid w:val="00065A87"/>
    <w:rsid w:val="00065ABF"/>
    <w:rsid w:val="00071A7C"/>
    <w:rsid w:val="000745A3"/>
    <w:rsid w:val="00074839"/>
    <w:rsid w:val="00074D60"/>
    <w:rsid w:val="00075849"/>
    <w:rsid w:val="00085761"/>
    <w:rsid w:val="00090305"/>
    <w:rsid w:val="000920EA"/>
    <w:rsid w:val="000938FD"/>
    <w:rsid w:val="00096C3F"/>
    <w:rsid w:val="00097659"/>
    <w:rsid w:val="000A2577"/>
    <w:rsid w:val="000A61A6"/>
    <w:rsid w:val="000B1A92"/>
    <w:rsid w:val="000B2117"/>
    <w:rsid w:val="000B486C"/>
    <w:rsid w:val="000B69D5"/>
    <w:rsid w:val="000C1732"/>
    <w:rsid w:val="000C221E"/>
    <w:rsid w:val="000C3645"/>
    <w:rsid w:val="000C57D2"/>
    <w:rsid w:val="000C6BA0"/>
    <w:rsid w:val="000C7909"/>
    <w:rsid w:val="000D1337"/>
    <w:rsid w:val="000D1A45"/>
    <w:rsid w:val="000D230D"/>
    <w:rsid w:val="000D6810"/>
    <w:rsid w:val="000D6A71"/>
    <w:rsid w:val="000E0ECE"/>
    <w:rsid w:val="000E37C6"/>
    <w:rsid w:val="000E5A03"/>
    <w:rsid w:val="000E601E"/>
    <w:rsid w:val="000E74FF"/>
    <w:rsid w:val="000F0613"/>
    <w:rsid w:val="000F1A76"/>
    <w:rsid w:val="000F208A"/>
    <w:rsid w:val="000F4241"/>
    <w:rsid w:val="000F5766"/>
    <w:rsid w:val="001027C2"/>
    <w:rsid w:val="00104007"/>
    <w:rsid w:val="001041AD"/>
    <w:rsid w:val="00105AFE"/>
    <w:rsid w:val="00105E54"/>
    <w:rsid w:val="001072AE"/>
    <w:rsid w:val="00107990"/>
    <w:rsid w:val="00110E12"/>
    <w:rsid w:val="00111105"/>
    <w:rsid w:val="0011503E"/>
    <w:rsid w:val="00115675"/>
    <w:rsid w:val="00115D3C"/>
    <w:rsid w:val="00116891"/>
    <w:rsid w:val="00125923"/>
    <w:rsid w:val="001263C0"/>
    <w:rsid w:val="00134D8C"/>
    <w:rsid w:val="001442D0"/>
    <w:rsid w:val="00144F58"/>
    <w:rsid w:val="0014545A"/>
    <w:rsid w:val="00147695"/>
    <w:rsid w:val="00153F90"/>
    <w:rsid w:val="001541B8"/>
    <w:rsid w:val="0015604A"/>
    <w:rsid w:val="00161D90"/>
    <w:rsid w:val="00164485"/>
    <w:rsid w:val="00166075"/>
    <w:rsid w:val="00170D9E"/>
    <w:rsid w:val="00172985"/>
    <w:rsid w:val="00176B28"/>
    <w:rsid w:val="00181562"/>
    <w:rsid w:val="0018396A"/>
    <w:rsid w:val="00185AB3"/>
    <w:rsid w:val="00186BED"/>
    <w:rsid w:val="00197B3B"/>
    <w:rsid w:val="001A1330"/>
    <w:rsid w:val="001A3ABD"/>
    <w:rsid w:val="001A5506"/>
    <w:rsid w:val="001B1ECF"/>
    <w:rsid w:val="001B6F20"/>
    <w:rsid w:val="001B75A2"/>
    <w:rsid w:val="001C08FC"/>
    <w:rsid w:val="001C0949"/>
    <w:rsid w:val="001C2A4A"/>
    <w:rsid w:val="001C2E26"/>
    <w:rsid w:val="001C4231"/>
    <w:rsid w:val="001C6F4B"/>
    <w:rsid w:val="001D0568"/>
    <w:rsid w:val="001D383A"/>
    <w:rsid w:val="001D75AB"/>
    <w:rsid w:val="001E114D"/>
    <w:rsid w:val="001F1D28"/>
    <w:rsid w:val="001F2C8A"/>
    <w:rsid w:val="001F54BE"/>
    <w:rsid w:val="001F5C03"/>
    <w:rsid w:val="00200736"/>
    <w:rsid w:val="002015B8"/>
    <w:rsid w:val="00201ABD"/>
    <w:rsid w:val="00203F72"/>
    <w:rsid w:val="00206179"/>
    <w:rsid w:val="00212ED4"/>
    <w:rsid w:val="00214423"/>
    <w:rsid w:val="00214662"/>
    <w:rsid w:val="002151E8"/>
    <w:rsid w:val="00215C1A"/>
    <w:rsid w:val="002202B6"/>
    <w:rsid w:val="00220399"/>
    <w:rsid w:val="0023343A"/>
    <w:rsid w:val="0024030C"/>
    <w:rsid w:val="00240425"/>
    <w:rsid w:val="00241176"/>
    <w:rsid w:val="0024357D"/>
    <w:rsid w:val="00244EDF"/>
    <w:rsid w:val="00247A45"/>
    <w:rsid w:val="0025002D"/>
    <w:rsid w:val="002502B0"/>
    <w:rsid w:val="0025382B"/>
    <w:rsid w:val="00255ACD"/>
    <w:rsid w:val="00256AAE"/>
    <w:rsid w:val="0026053B"/>
    <w:rsid w:val="00262FA5"/>
    <w:rsid w:val="0026343A"/>
    <w:rsid w:val="00264A64"/>
    <w:rsid w:val="00265879"/>
    <w:rsid w:val="00270267"/>
    <w:rsid w:val="0027072A"/>
    <w:rsid w:val="00270A41"/>
    <w:rsid w:val="00270EBE"/>
    <w:rsid w:val="00275F1E"/>
    <w:rsid w:val="0027739F"/>
    <w:rsid w:val="0028040C"/>
    <w:rsid w:val="002871D3"/>
    <w:rsid w:val="002872F0"/>
    <w:rsid w:val="00287414"/>
    <w:rsid w:val="00287CB1"/>
    <w:rsid w:val="00290AF9"/>
    <w:rsid w:val="0029771D"/>
    <w:rsid w:val="002A2821"/>
    <w:rsid w:val="002A3F4A"/>
    <w:rsid w:val="002A44B7"/>
    <w:rsid w:val="002A6DF5"/>
    <w:rsid w:val="002A79A9"/>
    <w:rsid w:val="002A7F90"/>
    <w:rsid w:val="002B1186"/>
    <w:rsid w:val="002B28CA"/>
    <w:rsid w:val="002B2970"/>
    <w:rsid w:val="002C075E"/>
    <w:rsid w:val="002C1E36"/>
    <w:rsid w:val="002C36C5"/>
    <w:rsid w:val="002C385B"/>
    <w:rsid w:val="002C4610"/>
    <w:rsid w:val="002C5C42"/>
    <w:rsid w:val="002C7D12"/>
    <w:rsid w:val="002D51B3"/>
    <w:rsid w:val="002D62D1"/>
    <w:rsid w:val="002E1DEF"/>
    <w:rsid w:val="002E727D"/>
    <w:rsid w:val="002E72CF"/>
    <w:rsid w:val="002F1E6F"/>
    <w:rsid w:val="002F4B3E"/>
    <w:rsid w:val="002F5D8B"/>
    <w:rsid w:val="002F6574"/>
    <w:rsid w:val="002F6680"/>
    <w:rsid w:val="00301138"/>
    <w:rsid w:val="00303239"/>
    <w:rsid w:val="00303DC9"/>
    <w:rsid w:val="00314D27"/>
    <w:rsid w:val="003150D4"/>
    <w:rsid w:val="0031568A"/>
    <w:rsid w:val="003179DE"/>
    <w:rsid w:val="00322FFF"/>
    <w:rsid w:val="003238D3"/>
    <w:rsid w:val="003255B3"/>
    <w:rsid w:val="00332279"/>
    <w:rsid w:val="0033236E"/>
    <w:rsid w:val="00332562"/>
    <w:rsid w:val="00332690"/>
    <w:rsid w:val="00332CA0"/>
    <w:rsid w:val="00333FA1"/>
    <w:rsid w:val="00337364"/>
    <w:rsid w:val="00340A27"/>
    <w:rsid w:val="003421B5"/>
    <w:rsid w:val="003534A3"/>
    <w:rsid w:val="00353C2D"/>
    <w:rsid w:val="00354EA1"/>
    <w:rsid w:val="003566E7"/>
    <w:rsid w:val="00356F98"/>
    <w:rsid w:val="003579BA"/>
    <w:rsid w:val="00367181"/>
    <w:rsid w:val="0037407E"/>
    <w:rsid w:val="003764E2"/>
    <w:rsid w:val="00377C68"/>
    <w:rsid w:val="00380695"/>
    <w:rsid w:val="00383073"/>
    <w:rsid w:val="003838FC"/>
    <w:rsid w:val="00390205"/>
    <w:rsid w:val="00392C98"/>
    <w:rsid w:val="003952C7"/>
    <w:rsid w:val="0039530F"/>
    <w:rsid w:val="003A13AE"/>
    <w:rsid w:val="003A2C82"/>
    <w:rsid w:val="003A2ED1"/>
    <w:rsid w:val="003A391B"/>
    <w:rsid w:val="003A784F"/>
    <w:rsid w:val="003B2A1A"/>
    <w:rsid w:val="003B2FF4"/>
    <w:rsid w:val="003B66F4"/>
    <w:rsid w:val="003B7C45"/>
    <w:rsid w:val="003C070F"/>
    <w:rsid w:val="003C2B97"/>
    <w:rsid w:val="003C2EC8"/>
    <w:rsid w:val="003C3306"/>
    <w:rsid w:val="003C4B6D"/>
    <w:rsid w:val="003C5A5F"/>
    <w:rsid w:val="003C5BCA"/>
    <w:rsid w:val="003C68A9"/>
    <w:rsid w:val="003D016F"/>
    <w:rsid w:val="003E080B"/>
    <w:rsid w:val="003E14BF"/>
    <w:rsid w:val="003E1D4B"/>
    <w:rsid w:val="003E6C72"/>
    <w:rsid w:val="003E6E79"/>
    <w:rsid w:val="003F0B4B"/>
    <w:rsid w:val="003F2CB2"/>
    <w:rsid w:val="003F4BB2"/>
    <w:rsid w:val="003F6E70"/>
    <w:rsid w:val="004043B1"/>
    <w:rsid w:val="004107FF"/>
    <w:rsid w:val="004109E1"/>
    <w:rsid w:val="004116EF"/>
    <w:rsid w:val="004139CF"/>
    <w:rsid w:val="004202F9"/>
    <w:rsid w:val="00421226"/>
    <w:rsid w:val="004214A8"/>
    <w:rsid w:val="00423021"/>
    <w:rsid w:val="00423B25"/>
    <w:rsid w:val="004249E7"/>
    <w:rsid w:val="00425D1E"/>
    <w:rsid w:val="00426758"/>
    <w:rsid w:val="00426E32"/>
    <w:rsid w:val="00430910"/>
    <w:rsid w:val="00430EDE"/>
    <w:rsid w:val="004315CF"/>
    <w:rsid w:val="00434947"/>
    <w:rsid w:val="0043522C"/>
    <w:rsid w:val="00437AA7"/>
    <w:rsid w:val="00440116"/>
    <w:rsid w:val="004409B0"/>
    <w:rsid w:val="004441E5"/>
    <w:rsid w:val="00444878"/>
    <w:rsid w:val="004478AB"/>
    <w:rsid w:val="004479FF"/>
    <w:rsid w:val="00450F44"/>
    <w:rsid w:val="00452493"/>
    <w:rsid w:val="00452D58"/>
    <w:rsid w:val="00454732"/>
    <w:rsid w:val="00455F88"/>
    <w:rsid w:val="004570F8"/>
    <w:rsid w:val="00462F2E"/>
    <w:rsid w:val="004634C7"/>
    <w:rsid w:val="00465AA7"/>
    <w:rsid w:val="00465D52"/>
    <w:rsid w:val="0047213E"/>
    <w:rsid w:val="00473F08"/>
    <w:rsid w:val="00474695"/>
    <w:rsid w:val="0047545E"/>
    <w:rsid w:val="00475D7A"/>
    <w:rsid w:val="004763DF"/>
    <w:rsid w:val="00480BDE"/>
    <w:rsid w:val="00481B7F"/>
    <w:rsid w:val="00485894"/>
    <w:rsid w:val="00486AB5"/>
    <w:rsid w:val="00490822"/>
    <w:rsid w:val="00492909"/>
    <w:rsid w:val="00492FE1"/>
    <w:rsid w:val="00495EB4"/>
    <w:rsid w:val="00495EB9"/>
    <w:rsid w:val="004971FD"/>
    <w:rsid w:val="004A2244"/>
    <w:rsid w:val="004A339B"/>
    <w:rsid w:val="004A6E76"/>
    <w:rsid w:val="004B4365"/>
    <w:rsid w:val="004B43E9"/>
    <w:rsid w:val="004B6DBE"/>
    <w:rsid w:val="004B7A5B"/>
    <w:rsid w:val="004C0C90"/>
    <w:rsid w:val="004C15A6"/>
    <w:rsid w:val="004C3468"/>
    <w:rsid w:val="004C4905"/>
    <w:rsid w:val="004D0F5D"/>
    <w:rsid w:val="004D7D20"/>
    <w:rsid w:val="004F06B6"/>
    <w:rsid w:val="004F09D7"/>
    <w:rsid w:val="004F1F72"/>
    <w:rsid w:val="004F5F18"/>
    <w:rsid w:val="005016DC"/>
    <w:rsid w:val="00503FE7"/>
    <w:rsid w:val="00512D99"/>
    <w:rsid w:val="0051385A"/>
    <w:rsid w:val="005155BA"/>
    <w:rsid w:val="00515985"/>
    <w:rsid w:val="005178E2"/>
    <w:rsid w:val="00522671"/>
    <w:rsid w:val="005245FF"/>
    <w:rsid w:val="00526C28"/>
    <w:rsid w:val="005273A7"/>
    <w:rsid w:val="005313E3"/>
    <w:rsid w:val="00534A0A"/>
    <w:rsid w:val="005355CD"/>
    <w:rsid w:val="005365DA"/>
    <w:rsid w:val="005414A1"/>
    <w:rsid w:val="0054343F"/>
    <w:rsid w:val="00546423"/>
    <w:rsid w:val="00552732"/>
    <w:rsid w:val="00553038"/>
    <w:rsid w:val="00553206"/>
    <w:rsid w:val="00556204"/>
    <w:rsid w:val="00556B4C"/>
    <w:rsid w:val="00556C35"/>
    <w:rsid w:val="00557757"/>
    <w:rsid w:val="00570CF1"/>
    <w:rsid w:val="005719FB"/>
    <w:rsid w:val="0057326A"/>
    <w:rsid w:val="00575ABF"/>
    <w:rsid w:val="00575D72"/>
    <w:rsid w:val="00575F3B"/>
    <w:rsid w:val="0057726C"/>
    <w:rsid w:val="005821C7"/>
    <w:rsid w:val="00582247"/>
    <w:rsid w:val="00582733"/>
    <w:rsid w:val="0059479A"/>
    <w:rsid w:val="005958C0"/>
    <w:rsid w:val="00595E5F"/>
    <w:rsid w:val="005A12F5"/>
    <w:rsid w:val="005A37B9"/>
    <w:rsid w:val="005A41A4"/>
    <w:rsid w:val="005A5362"/>
    <w:rsid w:val="005A6ABC"/>
    <w:rsid w:val="005A7901"/>
    <w:rsid w:val="005B3249"/>
    <w:rsid w:val="005B47D7"/>
    <w:rsid w:val="005B7D33"/>
    <w:rsid w:val="005C0B25"/>
    <w:rsid w:val="005C2802"/>
    <w:rsid w:val="005C2986"/>
    <w:rsid w:val="005D2072"/>
    <w:rsid w:val="005D2908"/>
    <w:rsid w:val="005D7C7E"/>
    <w:rsid w:val="005D7FBC"/>
    <w:rsid w:val="005E1C6D"/>
    <w:rsid w:val="005E3BA2"/>
    <w:rsid w:val="005E554A"/>
    <w:rsid w:val="005E6704"/>
    <w:rsid w:val="005E692C"/>
    <w:rsid w:val="005F2249"/>
    <w:rsid w:val="005F2DBE"/>
    <w:rsid w:val="006000E4"/>
    <w:rsid w:val="00600A0E"/>
    <w:rsid w:val="00601000"/>
    <w:rsid w:val="00602B33"/>
    <w:rsid w:val="00602B74"/>
    <w:rsid w:val="00604FF0"/>
    <w:rsid w:val="00610A88"/>
    <w:rsid w:val="00613495"/>
    <w:rsid w:val="0061376C"/>
    <w:rsid w:val="00617B7C"/>
    <w:rsid w:val="00620CD3"/>
    <w:rsid w:val="00622442"/>
    <w:rsid w:val="006233FC"/>
    <w:rsid w:val="00625C65"/>
    <w:rsid w:val="00625CF4"/>
    <w:rsid w:val="006270B5"/>
    <w:rsid w:val="00630B82"/>
    <w:rsid w:val="00640CC0"/>
    <w:rsid w:val="006418A5"/>
    <w:rsid w:val="00643549"/>
    <w:rsid w:val="006450BF"/>
    <w:rsid w:val="006456B5"/>
    <w:rsid w:val="006459B2"/>
    <w:rsid w:val="00645A4B"/>
    <w:rsid w:val="00646E27"/>
    <w:rsid w:val="0064706B"/>
    <w:rsid w:val="0065026C"/>
    <w:rsid w:val="00652C42"/>
    <w:rsid w:val="006542BD"/>
    <w:rsid w:val="006551AD"/>
    <w:rsid w:val="006579D1"/>
    <w:rsid w:val="00657C6D"/>
    <w:rsid w:val="00663F05"/>
    <w:rsid w:val="0066418E"/>
    <w:rsid w:val="00664EB5"/>
    <w:rsid w:val="00673068"/>
    <w:rsid w:val="00675F5E"/>
    <w:rsid w:val="006761BB"/>
    <w:rsid w:val="00676AF7"/>
    <w:rsid w:val="00680244"/>
    <w:rsid w:val="00681EB6"/>
    <w:rsid w:val="00684842"/>
    <w:rsid w:val="00690881"/>
    <w:rsid w:val="00692433"/>
    <w:rsid w:val="006959BB"/>
    <w:rsid w:val="0069632F"/>
    <w:rsid w:val="006979D1"/>
    <w:rsid w:val="006A34CF"/>
    <w:rsid w:val="006A3A6E"/>
    <w:rsid w:val="006A624A"/>
    <w:rsid w:val="006B016A"/>
    <w:rsid w:val="006B1A30"/>
    <w:rsid w:val="006C07D1"/>
    <w:rsid w:val="006C0C05"/>
    <w:rsid w:val="006C2B42"/>
    <w:rsid w:val="006C6A3F"/>
    <w:rsid w:val="006D0667"/>
    <w:rsid w:val="006D0BE5"/>
    <w:rsid w:val="006D21FB"/>
    <w:rsid w:val="006E0051"/>
    <w:rsid w:val="006E28F3"/>
    <w:rsid w:val="006E6529"/>
    <w:rsid w:val="006F66D6"/>
    <w:rsid w:val="006F7348"/>
    <w:rsid w:val="0070353C"/>
    <w:rsid w:val="0070650B"/>
    <w:rsid w:val="0070674C"/>
    <w:rsid w:val="00716B53"/>
    <w:rsid w:val="00716DFB"/>
    <w:rsid w:val="007174ED"/>
    <w:rsid w:val="007250F6"/>
    <w:rsid w:val="00736835"/>
    <w:rsid w:val="0073794F"/>
    <w:rsid w:val="00741A6F"/>
    <w:rsid w:val="0074218B"/>
    <w:rsid w:val="0074418B"/>
    <w:rsid w:val="007445A3"/>
    <w:rsid w:val="00745361"/>
    <w:rsid w:val="00745BB7"/>
    <w:rsid w:val="00745E09"/>
    <w:rsid w:val="0074665B"/>
    <w:rsid w:val="0074674F"/>
    <w:rsid w:val="0075064B"/>
    <w:rsid w:val="007531D7"/>
    <w:rsid w:val="0075357E"/>
    <w:rsid w:val="00757F08"/>
    <w:rsid w:val="007612AD"/>
    <w:rsid w:val="00761683"/>
    <w:rsid w:val="007619A8"/>
    <w:rsid w:val="00765DB8"/>
    <w:rsid w:val="0076666E"/>
    <w:rsid w:val="00766AEC"/>
    <w:rsid w:val="00767543"/>
    <w:rsid w:val="00773C07"/>
    <w:rsid w:val="0078123D"/>
    <w:rsid w:val="00781270"/>
    <w:rsid w:val="0078176D"/>
    <w:rsid w:val="00791C4D"/>
    <w:rsid w:val="007922BF"/>
    <w:rsid w:val="007928C3"/>
    <w:rsid w:val="007A030B"/>
    <w:rsid w:val="007A28BF"/>
    <w:rsid w:val="007A381C"/>
    <w:rsid w:val="007A5DCE"/>
    <w:rsid w:val="007A5FC7"/>
    <w:rsid w:val="007B09CC"/>
    <w:rsid w:val="007B291D"/>
    <w:rsid w:val="007B4AC6"/>
    <w:rsid w:val="007B6721"/>
    <w:rsid w:val="007B7446"/>
    <w:rsid w:val="007C1109"/>
    <w:rsid w:val="007C5CBC"/>
    <w:rsid w:val="007C6BF4"/>
    <w:rsid w:val="007D03F0"/>
    <w:rsid w:val="007D1314"/>
    <w:rsid w:val="007D4115"/>
    <w:rsid w:val="007D549D"/>
    <w:rsid w:val="007D55A0"/>
    <w:rsid w:val="007D6F67"/>
    <w:rsid w:val="007E3B91"/>
    <w:rsid w:val="007E5406"/>
    <w:rsid w:val="007E7648"/>
    <w:rsid w:val="007F269C"/>
    <w:rsid w:val="007F2C6B"/>
    <w:rsid w:val="007F3838"/>
    <w:rsid w:val="007F6AD2"/>
    <w:rsid w:val="007F71E4"/>
    <w:rsid w:val="007F7366"/>
    <w:rsid w:val="007F757C"/>
    <w:rsid w:val="007F7988"/>
    <w:rsid w:val="0080040C"/>
    <w:rsid w:val="0080156C"/>
    <w:rsid w:val="008017B2"/>
    <w:rsid w:val="00803A23"/>
    <w:rsid w:val="00804419"/>
    <w:rsid w:val="00806EBF"/>
    <w:rsid w:val="0081022D"/>
    <w:rsid w:val="00810317"/>
    <w:rsid w:val="008124F1"/>
    <w:rsid w:val="008137BC"/>
    <w:rsid w:val="00814187"/>
    <w:rsid w:val="0081688D"/>
    <w:rsid w:val="00822F15"/>
    <w:rsid w:val="0082422C"/>
    <w:rsid w:val="00826DD2"/>
    <w:rsid w:val="0082737E"/>
    <w:rsid w:val="008277CA"/>
    <w:rsid w:val="00830629"/>
    <w:rsid w:val="008306C5"/>
    <w:rsid w:val="00830E32"/>
    <w:rsid w:val="00836075"/>
    <w:rsid w:val="00841143"/>
    <w:rsid w:val="00842254"/>
    <w:rsid w:val="0084234D"/>
    <w:rsid w:val="008428A8"/>
    <w:rsid w:val="00844AD4"/>
    <w:rsid w:val="00847467"/>
    <w:rsid w:val="00853A6E"/>
    <w:rsid w:val="00855682"/>
    <w:rsid w:val="0085645E"/>
    <w:rsid w:val="00856F96"/>
    <w:rsid w:val="0085740C"/>
    <w:rsid w:val="00862195"/>
    <w:rsid w:val="00863EC7"/>
    <w:rsid w:val="00864A63"/>
    <w:rsid w:val="008654DD"/>
    <w:rsid w:val="00865FB5"/>
    <w:rsid w:val="00870F28"/>
    <w:rsid w:val="0087276C"/>
    <w:rsid w:val="00874527"/>
    <w:rsid w:val="008746C4"/>
    <w:rsid w:val="008829E8"/>
    <w:rsid w:val="00883BBD"/>
    <w:rsid w:val="00890316"/>
    <w:rsid w:val="00890C27"/>
    <w:rsid w:val="00890C2D"/>
    <w:rsid w:val="00891568"/>
    <w:rsid w:val="008936D8"/>
    <w:rsid w:val="008940E0"/>
    <w:rsid w:val="00897711"/>
    <w:rsid w:val="008A60C5"/>
    <w:rsid w:val="008B2F25"/>
    <w:rsid w:val="008B7007"/>
    <w:rsid w:val="008C427B"/>
    <w:rsid w:val="008C713D"/>
    <w:rsid w:val="008C740F"/>
    <w:rsid w:val="008D0B9E"/>
    <w:rsid w:val="008D229C"/>
    <w:rsid w:val="008D3A9F"/>
    <w:rsid w:val="008D4998"/>
    <w:rsid w:val="008E0448"/>
    <w:rsid w:val="008E0EF7"/>
    <w:rsid w:val="008E25A9"/>
    <w:rsid w:val="008E2CA8"/>
    <w:rsid w:val="008E5B30"/>
    <w:rsid w:val="008E647E"/>
    <w:rsid w:val="008E7735"/>
    <w:rsid w:val="008F0666"/>
    <w:rsid w:val="008F0B7B"/>
    <w:rsid w:val="008F1580"/>
    <w:rsid w:val="008F2F74"/>
    <w:rsid w:val="008F4500"/>
    <w:rsid w:val="008F680D"/>
    <w:rsid w:val="008F71FF"/>
    <w:rsid w:val="00904BCE"/>
    <w:rsid w:val="009065F0"/>
    <w:rsid w:val="00913BB9"/>
    <w:rsid w:val="0091601C"/>
    <w:rsid w:val="009161C4"/>
    <w:rsid w:val="00916F43"/>
    <w:rsid w:val="00917DCE"/>
    <w:rsid w:val="00917F20"/>
    <w:rsid w:val="009239EA"/>
    <w:rsid w:val="00924F4A"/>
    <w:rsid w:val="009306E1"/>
    <w:rsid w:val="00930ED0"/>
    <w:rsid w:val="00932BB8"/>
    <w:rsid w:val="00932C5C"/>
    <w:rsid w:val="009348CB"/>
    <w:rsid w:val="00934C6E"/>
    <w:rsid w:val="00937365"/>
    <w:rsid w:val="00940135"/>
    <w:rsid w:val="00946D2E"/>
    <w:rsid w:val="00954089"/>
    <w:rsid w:val="0095688A"/>
    <w:rsid w:val="009577BF"/>
    <w:rsid w:val="00960596"/>
    <w:rsid w:val="0096071C"/>
    <w:rsid w:val="00963284"/>
    <w:rsid w:val="009639ED"/>
    <w:rsid w:val="0096546E"/>
    <w:rsid w:val="0096573A"/>
    <w:rsid w:val="009761BA"/>
    <w:rsid w:val="00977EAB"/>
    <w:rsid w:val="00977F33"/>
    <w:rsid w:val="00981193"/>
    <w:rsid w:val="00981FAA"/>
    <w:rsid w:val="00992581"/>
    <w:rsid w:val="00992C62"/>
    <w:rsid w:val="009938A2"/>
    <w:rsid w:val="009965EE"/>
    <w:rsid w:val="009A4E1F"/>
    <w:rsid w:val="009A63AD"/>
    <w:rsid w:val="009A64B0"/>
    <w:rsid w:val="009A7AE5"/>
    <w:rsid w:val="009B11A1"/>
    <w:rsid w:val="009B1AB0"/>
    <w:rsid w:val="009B2387"/>
    <w:rsid w:val="009B3F99"/>
    <w:rsid w:val="009B73A1"/>
    <w:rsid w:val="009C1D68"/>
    <w:rsid w:val="009C5B2E"/>
    <w:rsid w:val="009C67B2"/>
    <w:rsid w:val="009D0C7F"/>
    <w:rsid w:val="009D3537"/>
    <w:rsid w:val="009D3AFB"/>
    <w:rsid w:val="009D43D4"/>
    <w:rsid w:val="009D5780"/>
    <w:rsid w:val="009E2183"/>
    <w:rsid w:val="009E27E4"/>
    <w:rsid w:val="009E5A0C"/>
    <w:rsid w:val="009F25E9"/>
    <w:rsid w:val="009F2AEF"/>
    <w:rsid w:val="009F4BFA"/>
    <w:rsid w:val="009F59F4"/>
    <w:rsid w:val="009F6207"/>
    <w:rsid w:val="009F6932"/>
    <w:rsid w:val="009F6FED"/>
    <w:rsid w:val="00A03FAB"/>
    <w:rsid w:val="00A11799"/>
    <w:rsid w:val="00A11F14"/>
    <w:rsid w:val="00A1323C"/>
    <w:rsid w:val="00A13943"/>
    <w:rsid w:val="00A144C5"/>
    <w:rsid w:val="00A14CCA"/>
    <w:rsid w:val="00A16B0A"/>
    <w:rsid w:val="00A176C6"/>
    <w:rsid w:val="00A206ED"/>
    <w:rsid w:val="00A21728"/>
    <w:rsid w:val="00A22858"/>
    <w:rsid w:val="00A240F4"/>
    <w:rsid w:val="00A25B3A"/>
    <w:rsid w:val="00A3288C"/>
    <w:rsid w:val="00A34633"/>
    <w:rsid w:val="00A368BB"/>
    <w:rsid w:val="00A37BBB"/>
    <w:rsid w:val="00A40B89"/>
    <w:rsid w:val="00A50336"/>
    <w:rsid w:val="00A50DD2"/>
    <w:rsid w:val="00A521CF"/>
    <w:rsid w:val="00A5251E"/>
    <w:rsid w:val="00A5418C"/>
    <w:rsid w:val="00A5449F"/>
    <w:rsid w:val="00A54763"/>
    <w:rsid w:val="00A57509"/>
    <w:rsid w:val="00A62690"/>
    <w:rsid w:val="00A63E58"/>
    <w:rsid w:val="00A64D85"/>
    <w:rsid w:val="00A676F6"/>
    <w:rsid w:val="00A6787F"/>
    <w:rsid w:val="00A70000"/>
    <w:rsid w:val="00A71CEE"/>
    <w:rsid w:val="00A83644"/>
    <w:rsid w:val="00A84E34"/>
    <w:rsid w:val="00A85B3B"/>
    <w:rsid w:val="00A87967"/>
    <w:rsid w:val="00A906A1"/>
    <w:rsid w:val="00A96E8A"/>
    <w:rsid w:val="00AA10D7"/>
    <w:rsid w:val="00AA1138"/>
    <w:rsid w:val="00AA7C3B"/>
    <w:rsid w:val="00AB2C74"/>
    <w:rsid w:val="00AB3D0F"/>
    <w:rsid w:val="00AB61B4"/>
    <w:rsid w:val="00AC4617"/>
    <w:rsid w:val="00AC492B"/>
    <w:rsid w:val="00AC5FDA"/>
    <w:rsid w:val="00AC6C93"/>
    <w:rsid w:val="00AD06B4"/>
    <w:rsid w:val="00AD2D5C"/>
    <w:rsid w:val="00AD2EF0"/>
    <w:rsid w:val="00AD38E1"/>
    <w:rsid w:val="00AD3C46"/>
    <w:rsid w:val="00AD475C"/>
    <w:rsid w:val="00AD6C87"/>
    <w:rsid w:val="00AE2465"/>
    <w:rsid w:val="00AE4095"/>
    <w:rsid w:val="00AE6620"/>
    <w:rsid w:val="00AF0CAC"/>
    <w:rsid w:val="00AF25DE"/>
    <w:rsid w:val="00AF3640"/>
    <w:rsid w:val="00AF5F00"/>
    <w:rsid w:val="00AF626F"/>
    <w:rsid w:val="00AF67DD"/>
    <w:rsid w:val="00B015C7"/>
    <w:rsid w:val="00B0231A"/>
    <w:rsid w:val="00B072E6"/>
    <w:rsid w:val="00B07F41"/>
    <w:rsid w:val="00B13329"/>
    <w:rsid w:val="00B13775"/>
    <w:rsid w:val="00B148A7"/>
    <w:rsid w:val="00B14E21"/>
    <w:rsid w:val="00B15F73"/>
    <w:rsid w:val="00B17A9B"/>
    <w:rsid w:val="00B17C95"/>
    <w:rsid w:val="00B17CAD"/>
    <w:rsid w:val="00B2297B"/>
    <w:rsid w:val="00B24BD8"/>
    <w:rsid w:val="00B25D49"/>
    <w:rsid w:val="00B26155"/>
    <w:rsid w:val="00B32729"/>
    <w:rsid w:val="00B348D1"/>
    <w:rsid w:val="00B40730"/>
    <w:rsid w:val="00B40851"/>
    <w:rsid w:val="00B41372"/>
    <w:rsid w:val="00B422FF"/>
    <w:rsid w:val="00B444DC"/>
    <w:rsid w:val="00B449C5"/>
    <w:rsid w:val="00B44D84"/>
    <w:rsid w:val="00B4562E"/>
    <w:rsid w:val="00B464A0"/>
    <w:rsid w:val="00B464CE"/>
    <w:rsid w:val="00B47FEA"/>
    <w:rsid w:val="00B512BC"/>
    <w:rsid w:val="00B5135E"/>
    <w:rsid w:val="00B515D7"/>
    <w:rsid w:val="00B541C5"/>
    <w:rsid w:val="00B5430F"/>
    <w:rsid w:val="00B57B23"/>
    <w:rsid w:val="00B6054F"/>
    <w:rsid w:val="00B65E66"/>
    <w:rsid w:val="00B71633"/>
    <w:rsid w:val="00B73041"/>
    <w:rsid w:val="00B75DEF"/>
    <w:rsid w:val="00B77971"/>
    <w:rsid w:val="00B77D4B"/>
    <w:rsid w:val="00B839F1"/>
    <w:rsid w:val="00B868DA"/>
    <w:rsid w:val="00B9245D"/>
    <w:rsid w:val="00B9514C"/>
    <w:rsid w:val="00B961AE"/>
    <w:rsid w:val="00BA0255"/>
    <w:rsid w:val="00BA0C74"/>
    <w:rsid w:val="00BA40B1"/>
    <w:rsid w:val="00BB0091"/>
    <w:rsid w:val="00BB223F"/>
    <w:rsid w:val="00BB2F84"/>
    <w:rsid w:val="00BB3C8E"/>
    <w:rsid w:val="00BB670E"/>
    <w:rsid w:val="00BD1398"/>
    <w:rsid w:val="00BD27C1"/>
    <w:rsid w:val="00BD6B74"/>
    <w:rsid w:val="00BE1951"/>
    <w:rsid w:val="00BE3741"/>
    <w:rsid w:val="00BF119D"/>
    <w:rsid w:val="00BF7641"/>
    <w:rsid w:val="00C001E9"/>
    <w:rsid w:val="00C00C27"/>
    <w:rsid w:val="00C05BF4"/>
    <w:rsid w:val="00C05D25"/>
    <w:rsid w:val="00C06F55"/>
    <w:rsid w:val="00C1015D"/>
    <w:rsid w:val="00C122E4"/>
    <w:rsid w:val="00C1299F"/>
    <w:rsid w:val="00C12FB7"/>
    <w:rsid w:val="00C13538"/>
    <w:rsid w:val="00C13C1D"/>
    <w:rsid w:val="00C20E20"/>
    <w:rsid w:val="00C2421B"/>
    <w:rsid w:val="00C31874"/>
    <w:rsid w:val="00C35A0D"/>
    <w:rsid w:val="00C36498"/>
    <w:rsid w:val="00C371A0"/>
    <w:rsid w:val="00C424EE"/>
    <w:rsid w:val="00C46397"/>
    <w:rsid w:val="00C50804"/>
    <w:rsid w:val="00C54016"/>
    <w:rsid w:val="00C6091B"/>
    <w:rsid w:val="00C638AB"/>
    <w:rsid w:val="00C640B1"/>
    <w:rsid w:val="00C65251"/>
    <w:rsid w:val="00C66A8B"/>
    <w:rsid w:val="00C70ECF"/>
    <w:rsid w:val="00C71625"/>
    <w:rsid w:val="00C71B53"/>
    <w:rsid w:val="00C71C89"/>
    <w:rsid w:val="00C72810"/>
    <w:rsid w:val="00C7393C"/>
    <w:rsid w:val="00C7409E"/>
    <w:rsid w:val="00C750B5"/>
    <w:rsid w:val="00C768CF"/>
    <w:rsid w:val="00C84A75"/>
    <w:rsid w:val="00C84E15"/>
    <w:rsid w:val="00C87D61"/>
    <w:rsid w:val="00C93058"/>
    <w:rsid w:val="00C96E62"/>
    <w:rsid w:val="00CA2AC3"/>
    <w:rsid w:val="00CA3DD0"/>
    <w:rsid w:val="00CA4213"/>
    <w:rsid w:val="00CA56D0"/>
    <w:rsid w:val="00CB079A"/>
    <w:rsid w:val="00CB424C"/>
    <w:rsid w:val="00CB5062"/>
    <w:rsid w:val="00CB6843"/>
    <w:rsid w:val="00CB6A15"/>
    <w:rsid w:val="00CB7329"/>
    <w:rsid w:val="00CC71F3"/>
    <w:rsid w:val="00CD1EDB"/>
    <w:rsid w:val="00CD2691"/>
    <w:rsid w:val="00CD39E2"/>
    <w:rsid w:val="00CD52DA"/>
    <w:rsid w:val="00CD6287"/>
    <w:rsid w:val="00CD6911"/>
    <w:rsid w:val="00CE0DEB"/>
    <w:rsid w:val="00CF1E4D"/>
    <w:rsid w:val="00CF3257"/>
    <w:rsid w:val="00CF7A81"/>
    <w:rsid w:val="00D022EE"/>
    <w:rsid w:val="00D06A0B"/>
    <w:rsid w:val="00D10F4A"/>
    <w:rsid w:val="00D1146E"/>
    <w:rsid w:val="00D11B27"/>
    <w:rsid w:val="00D1347D"/>
    <w:rsid w:val="00D157A5"/>
    <w:rsid w:val="00D16CC7"/>
    <w:rsid w:val="00D20324"/>
    <w:rsid w:val="00D21BDF"/>
    <w:rsid w:val="00D231D4"/>
    <w:rsid w:val="00D27AA0"/>
    <w:rsid w:val="00D35AFD"/>
    <w:rsid w:val="00D37945"/>
    <w:rsid w:val="00D46704"/>
    <w:rsid w:val="00D47E79"/>
    <w:rsid w:val="00D54644"/>
    <w:rsid w:val="00D57412"/>
    <w:rsid w:val="00D6266C"/>
    <w:rsid w:val="00D62D6E"/>
    <w:rsid w:val="00D65E24"/>
    <w:rsid w:val="00D66A3A"/>
    <w:rsid w:val="00D70A17"/>
    <w:rsid w:val="00D70DCB"/>
    <w:rsid w:val="00D7232C"/>
    <w:rsid w:val="00D7443B"/>
    <w:rsid w:val="00D76269"/>
    <w:rsid w:val="00D7787D"/>
    <w:rsid w:val="00D8062F"/>
    <w:rsid w:val="00D80643"/>
    <w:rsid w:val="00D85C5F"/>
    <w:rsid w:val="00D85C62"/>
    <w:rsid w:val="00D922AC"/>
    <w:rsid w:val="00D9295D"/>
    <w:rsid w:val="00D94898"/>
    <w:rsid w:val="00D96C24"/>
    <w:rsid w:val="00DA186B"/>
    <w:rsid w:val="00DA2A72"/>
    <w:rsid w:val="00DA2B5F"/>
    <w:rsid w:val="00DA43A3"/>
    <w:rsid w:val="00DA4F15"/>
    <w:rsid w:val="00DA7BF3"/>
    <w:rsid w:val="00DB3C84"/>
    <w:rsid w:val="00DB4126"/>
    <w:rsid w:val="00DB4DFD"/>
    <w:rsid w:val="00DC2236"/>
    <w:rsid w:val="00DC32BC"/>
    <w:rsid w:val="00DC40C4"/>
    <w:rsid w:val="00DC7755"/>
    <w:rsid w:val="00DD214C"/>
    <w:rsid w:val="00DD42B0"/>
    <w:rsid w:val="00DD6E68"/>
    <w:rsid w:val="00DD6EA1"/>
    <w:rsid w:val="00DE03F3"/>
    <w:rsid w:val="00DE0D31"/>
    <w:rsid w:val="00DE0E3E"/>
    <w:rsid w:val="00DE1C83"/>
    <w:rsid w:val="00DE29B7"/>
    <w:rsid w:val="00DE2BAF"/>
    <w:rsid w:val="00DE339B"/>
    <w:rsid w:val="00DE3AD1"/>
    <w:rsid w:val="00DE4673"/>
    <w:rsid w:val="00DE7707"/>
    <w:rsid w:val="00DF0674"/>
    <w:rsid w:val="00DF33EA"/>
    <w:rsid w:val="00DF4D96"/>
    <w:rsid w:val="00DF6EFB"/>
    <w:rsid w:val="00E01558"/>
    <w:rsid w:val="00E06482"/>
    <w:rsid w:val="00E0648D"/>
    <w:rsid w:val="00E10700"/>
    <w:rsid w:val="00E11119"/>
    <w:rsid w:val="00E15427"/>
    <w:rsid w:val="00E1593D"/>
    <w:rsid w:val="00E203D1"/>
    <w:rsid w:val="00E25F31"/>
    <w:rsid w:val="00E2671C"/>
    <w:rsid w:val="00E3196D"/>
    <w:rsid w:val="00E32B08"/>
    <w:rsid w:val="00E34510"/>
    <w:rsid w:val="00E3600E"/>
    <w:rsid w:val="00E366F4"/>
    <w:rsid w:val="00E43D41"/>
    <w:rsid w:val="00E46477"/>
    <w:rsid w:val="00E47CC5"/>
    <w:rsid w:val="00E50831"/>
    <w:rsid w:val="00E534A3"/>
    <w:rsid w:val="00E54483"/>
    <w:rsid w:val="00E61DDE"/>
    <w:rsid w:val="00E65653"/>
    <w:rsid w:val="00E6649A"/>
    <w:rsid w:val="00E70D09"/>
    <w:rsid w:val="00E75387"/>
    <w:rsid w:val="00E80A11"/>
    <w:rsid w:val="00E81494"/>
    <w:rsid w:val="00E830D6"/>
    <w:rsid w:val="00E95433"/>
    <w:rsid w:val="00E97561"/>
    <w:rsid w:val="00E9765E"/>
    <w:rsid w:val="00E977BC"/>
    <w:rsid w:val="00EA31DF"/>
    <w:rsid w:val="00EA3E76"/>
    <w:rsid w:val="00EA5FED"/>
    <w:rsid w:val="00EA7903"/>
    <w:rsid w:val="00EB1A36"/>
    <w:rsid w:val="00EB1C38"/>
    <w:rsid w:val="00EB7119"/>
    <w:rsid w:val="00EC12C0"/>
    <w:rsid w:val="00EC4962"/>
    <w:rsid w:val="00EC59EB"/>
    <w:rsid w:val="00EC728E"/>
    <w:rsid w:val="00ED3381"/>
    <w:rsid w:val="00ED3AE8"/>
    <w:rsid w:val="00EE1901"/>
    <w:rsid w:val="00EE78F1"/>
    <w:rsid w:val="00EE792E"/>
    <w:rsid w:val="00EF3C5F"/>
    <w:rsid w:val="00EF6839"/>
    <w:rsid w:val="00F039BB"/>
    <w:rsid w:val="00F1063E"/>
    <w:rsid w:val="00F11875"/>
    <w:rsid w:val="00F11A71"/>
    <w:rsid w:val="00F149E1"/>
    <w:rsid w:val="00F17913"/>
    <w:rsid w:val="00F203BA"/>
    <w:rsid w:val="00F252E3"/>
    <w:rsid w:val="00F30301"/>
    <w:rsid w:val="00F31E52"/>
    <w:rsid w:val="00F326CC"/>
    <w:rsid w:val="00F32DBE"/>
    <w:rsid w:val="00F3561C"/>
    <w:rsid w:val="00F35F12"/>
    <w:rsid w:val="00F40E0E"/>
    <w:rsid w:val="00F40FD3"/>
    <w:rsid w:val="00F43BA1"/>
    <w:rsid w:val="00F4552C"/>
    <w:rsid w:val="00F45DB0"/>
    <w:rsid w:val="00F47501"/>
    <w:rsid w:val="00F52E62"/>
    <w:rsid w:val="00F5382B"/>
    <w:rsid w:val="00F611C4"/>
    <w:rsid w:val="00F62A50"/>
    <w:rsid w:val="00F67DE1"/>
    <w:rsid w:val="00F72203"/>
    <w:rsid w:val="00F7371D"/>
    <w:rsid w:val="00F73C14"/>
    <w:rsid w:val="00F75207"/>
    <w:rsid w:val="00F76468"/>
    <w:rsid w:val="00F76DE7"/>
    <w:rsid w:val="00F77791"/>
    <w:rsid w:val="00F938B8"/>
    <w:rsid w:val="00F9481B"/>
    <w:rsid w:val="00F96103"/>
    <w:rsid w:val="00F9636E"/>
    <w:rsid w:val="00FA3107"/>
    <w:rsid w:val="00FA49A6"/>
    <w:rsid w:val="00FA58F0"/>
    <w:rsid w:val="00FB0E47"/>
    <w:rsid w:val="00FB3072"/>
    <w:rsid w:val="00FC07EF"/>
    <w:rsid w:val="00FC16AC"/>
    <w:rsid w:val="00FC1AAC"/>
    <w:rsid w:val="00FC54EF"/>
    <w:rsid w:val="00FC6D41"/>
    <w:rsid w:val="00FC7FD7"/>
    <w:rsid w:val="00FD0360"/>
    <w:rsid w:val="00FD0582"/>
    <w:rsid w:val="00FD42DD"/>
    <w:rsid w:val="00FD4C2C"/>
    <w:rsid w:val="00FD663D"/>
    <w:rsid w:val="00FD7A9E"/>
    <w:rsid w:val="00FE0434"/>
    <w:rsid w:val="00FE0B48"/>
    <w:rsid w:val="00FE38DA"/>
    <w:rsid w:val="00FE564D"/>
    <w:rsid w:val="00FE6BE8"/>
    <w:rsid w:val="00FE6F58"/>
    <w:rsid w:val="00FF037A"/>
    <w:rsid w:val="00FF1A62"/>
    <w:rsid w:val="00FF3707"/>
    <w:rsid w:val="00FF5851"/>
    <w:rsid w:val="00FF620B"/>
    <w:rsid w:val="00FF7238"/>
    <w:rsid w:val="01039F68"/>
    <w:rsid w:val="013459BC"/>
    <w:rsid w:val="01490AB0"/>
    <w:rsid w:val="01AFB061"/>
    <w:rsid w:val="023C2039"/>
    <w:rsid w:val="031EE6D1"/>
    <w:rsid w:val="03BDBCAC"/>
    <w:rsid w:val="03E0AA8E"/>
    <w:rsid w:val="042B220A"/>
    <w:rsid w:val="044B1564"/>
    <w:rsid w:val="04D4D133"/>
    <w:rsid w:val="04EF3374"/>
    <w:rsid w:val="050F1C0F"/>
    <w:rsid w:val="0527005E"/>
    <w:rsid w:val="0537575C"/>
    <w:rsid w:val="05BB81A9"/>
    <w:rsid w:val="061C99F3"/>
    <w:rsid w:val="06F7C9AC"/>
    <w:rsid w:val="072C4B76"/>
    <w:rsid w:val="07E07311"/>
    <w:rsid w:val="0803274E"/>
    <w:rsid w:val="08D8CAAE"/>
    <w:rsid w:val="0912B99B"/>
    <w:rsid w:val="09924667"/>
    <w:rsid w:val="0AA1D0EA"/>
    <w:rsid w:val="0B01E371"/>
    <w:rsid w:val="0B81CBE6"/>
    <w:rsid w:val="0BADC007"/>
    <w:rsid w:val="0BDE4270"/>
    <w:rsid w:val="0C1E56F0"/>
    <w:rsid w:val="0CBE679F"/>
    <w:rsid w:val="0CE53195"/>
    <w:rsid w:val="0D769E8F"/>
    <w:rsid w:val="0D940E66"/>
    <w:rsid w:val="0DA7FEAA"/>
    <w:rsid w:val="0ED527FB"/>
    <w:rsid w:val="0F464E31"/>
    <w:rsid w:val="0F4F792F"/>
    <w:rsid w:val="0FCAB855"/>
    <w:rsid w:val="10530843"/>
    <w:rsid w:val="10DF1ED8"/>
    <w:rsid w:val="10ED93BD"/>
    <w:rsid w:val="111C9107"/>
    <w:rsid w:val="11843DA7"/>
    <w:rsid w:val="11855A59"/>
    <w:rsid w:val="126BCC70"/>
    <w:rsid w:val="129B4BBD"/>
    <w:rsid w:val="138473CA"/>
    <w:rsid w:val="13923C96"/>
    <w:rsid w:val="13B02145"/>
    <w:rsid w:val="13D2ABED"/>
    <w:rsid w:val="13F9E10E"/>
    <w:rsid w:val="1404BA93"/>
    <w:rsid w:val="14101C64"/>
    <w:rsid w:val="14289875"/>
    <w:rsid w:val="14295DA0"/>
    <w:rsid w:val="14346B96"/>
    <w:rsid w:val="146B2E30"/>
    <w:rsid w:val="1478DBEB"/>
    <w:rsid w:val="149D177A"/>
    <w:rsid w:val="14C1EE88"/>
    <w:rsid w:val="15481071"/>
    <w:rsid w:val="1592836E"/>
    <w:rsid w:val="164A6F33"/>
    <w:rsid w:val="168234C3"/>
    <w:rsid w:val="16849206"/>
    <w:rsid w:val="16D48503"/>
    <w:rsid w:val="17111641"/>
    <w:rsid w:val="184BC77F"/>
    <w:rsid w:val="188F2178"/>
    <w:rsid w:val="18BB78A9"/>
    <w:rsid w:val="18D30624"/>
    <w:rsid w:val="18F49127"/>
    <w:rsid w:val="19207575"/>
    <w:rsid w:val="1991B249"/>
    <w:rsid w:val="19E14433"/>
    <w:rsid w:val="19E61B14"/>
    <w:rsid w:val="1ACC1925"/>
    <w:rsid w:val="1ACFCE54"/>
    <w:rsid w:val="1ADF8C7A"/>
    <w:rsid w:val="1B15A7B7"/>
    <w:rsid w:val="1B839D45"/>
    <w:rsid w:val="1BAA467A"/>
    <w:rsid w:val="1C3E6B0C"/>
    <w:rsid w:val="1D372C09"/>
    <w:rsid w:val="1D74EFD0"/>
    <w:rsid w:val="1DD2AAE4"/>
    <w:rsid w:val="1E4ECD19"/>
    <w:rsid w:val="1E5FA7F6"/>
    <w:rsid w:val="1EE312D6"/>
    <w:rsid w:val="1F8C0919"/>
    <w:rsid w:val="1F8F5C06"/>
    <w:rsid w:val="1FA509B6"/>
    <w:rsid w:val="209DF63E"/>
    <w:rsid w:val="20B010D5"/>
    <w:rsid w:val="20B37FB2"/>
    <w:rsid w:val="211C0704"/>
    <w:rsid w:val="211FE4EA"/>
    <w:rsid w:val="214818E0"/>
    <w:rsid w:val="217B18FD"/>
    <w:rsid w:val="21B65748"/>
    <w:rsid w:val="21D9CC47"/>
    <w:rsid w:val="22443E24"/>
    <w:rsid w:val="2262CF2C"/>
    <w:rsid w:val="22785AA2"/>
    <w:rsid w:val="233A2153"/>
    <w:rsid w:val="23FF1248"/>
    <w:rsid w:val="245B0F07"/>
    <w:rsid w:val="24F24D6F"/>
    <w:rsid w:val="2522433C"/>
    <w:rsid w:val="254AB792"/>
    <w:rsid w:val="25B0A20B"/>
    <w:rsid w:val="2601EAB1"/>
    <w:rsid w:val="268A0CA0"/>
    <w:rsid w:val="26D74468"/>
    <w:rsid w:val="280F6984"/>
    <w:rsid w:val="29942E47"/>
    <w:rsid w:val="29989BE5"/>
    <w:rsid w:val="29A55AC2"/>
    <w:rsid w:val="29A8F299"/>
    <w:rsid w:val="29D681F4"/>
    <w:rsid w:val="2A220DD3"/>
    <w:rsid w:val="2A48CD07"/>
    <w:rsid w:val="2A6CD55A"/>
    <w:rsid w:val="2AD4CD0E"/>
    <w:rsid w:val="2B12A597"/>
    <w:rsid w:val="2B529167"/>
    <w:rsid w:val="2B94641E"/>
    <w:rsid w:val="2C0C3648"/>
    <w:rsid w:val="2C962809"/>
    <w:rsid w:val="2C97349B"/>
    <w:rsid w:val="2CF244D4"/>
    <w:rsid w:val="2D4384C0"/>
    <w:rsid w:val="2DADA1EC"/>
    <w:rsid w:val="2DBD669B"/>
    <w:rsid w:val="2E3772A4"/>
    <w:rsid w:val="2E787EB6"/>
    <w:rsid w:val="2E7B242A"/>
    <w:rsid w:val="2EDA3158"/>
    <w:rsid w:val="2EEB27D4"/>
    <w:rsid w:val="2FB22F42"/>
    <w:rsid w:val="307B7B2D"/>
    <w:rsid w:val="30ADDA36"/>
    <w:rsid w:val="3107C9DB"/>
    <w:rsid w:val="31A3A343"/>
    <w:rsid w:val="31CC146E"/>
    <w:rsid w:val="31F96348"/>
    <w:rsid w:val="32D34406"/>
    <w:rsid w:val="3320339A"/>
    <w:rsid w:val="332F2CD2"/>
    <w:rsid w:val="3364ECB4"/>
    <w:rsid w:val="3388B158"/>
    <w:rsid w:val="33D81E74"/>
    <w:rsid w:val="33E21AD8"/>
    <w:rsid w:val="33E85E06"/>
    <w:rsid w:val="342952F8"/>
    <w:rsid w:val="343FC2C3"/>
    <w:rsid w:val="346AEC7A"/>
    <w:rsid w:val="352C7D47"/>
    <w:rsid w:val="3538B34C"/>
    <w:rsid w:val="35515A30"/>
    <w:rsid w:val="35807768"/>
    <w:rsid w:val="367683A2"/>
    <w:rsid w:val="367BAF10"/>
    <w:rsid w:val="3826536A"/>
    <w:rsid w:val="3829B046"/>
    <w:rsid w:val="3837B37F"/>
    <w:rsid w:val="384A6E35"/>
    <w:rsid w:val="38FD0BAB"/>
    <w:rsid w:val="390DE3EF"/>
    <w:rsid w:val="39378DD3"/>
    <w:rsid w:val="39F354D8"/>
    <w:rsid w:val="3AA81E9D"/>
    <w:rsid w:val="3AE24164"/>
    <w:rsid w:val="3CDA34F2"/>
    <w:rsid w:val="3CE93A9D"/>
    <w:rsid w:val="3D37EB12"/>
    <w:rsid w:val="3DCF9341"/>
    <w:rsid w:val="3F07EF21"/>
    <w:rsid w:val="3F20FB1B"/>
    <w:rsid w:val="3F229F48"/>
    <w:rsid w:val="3F832C01"/>
    <w:rsid w:val="403E00E3"/>
    <w:rsid w:val="40A8A02F"/>
    <w:rsid w:val="41648181"/>
    <w:rsid w:val="41BE42E7"/>
    <w:rsid w:val="41E9CA9B"/>
    <w:rsid w:val="420F0C13"/>
    <w:rsid w:val="422DFA1F"/>
    <w:rsid w:val="42ADDAE6"/>
    <w:rsid w:val="432FDBA9"/>
    <w:rsid w:val="439D26A5"/>
    <w:rsid w:val="442E0209"/>
    <w:rsid w:val="4432F832"/>
    <w:rsid w:val="4479CDBC"/>
    <w:rsid w:val="450B0B53"/>
    <w:rsid w:val="451C28DC"/>
    <w:rsid w:val="4547126D"/>
    <w:rsid w:val="454D111D"/>
    <w:rsid w:val="45689BB6"/>
    <w:rsid w:val="459D72BF"/>
    <w:rsid w:val="460F3912"/>
    <w:rsid w:val="46A735C4"/>
    <w:rsid w:val="46D5F13F"/>
    <w:rsid w:val="474D69FD"/>
    <w:rsid w:val="477B2482"/>
    <w:rsid w:val="4784D0FA"/>
    <w:rsid w:val="480C7FD0"/>
    <w:rsid w:val="4949085C"/>
    <w:rsid w:val="498B4F66"/>
    <w:rsid w:val="49BC2FCB"/>
    <w:rsid w:val="49F1F34B"/>
    <w:rsid w:val="4A2F1A99"/>
    <w:rsid w:val="4A93A939"/>
    <w:rsid w:val="4AA8D1F6"/>
    <w:rsid w:val="4AC31F1E"/>
    <w:rsid w:val="4BDE9C33"/>
    <w:rsid w:val="4BE5C2EA"/>
    <w:rsid w:val="4BEE0595"/>
    <w:rsid w:val="4C51260C"/>
    <w:rsid w:val="4D4108A5"/>
    <w:rsid w:val="4D46DA76"/>
    <w:rsid w:val="4EC1ACD5"/>
    <w:rsid w:val="4EE953C3"/>
    <w:rsid w:val="4EF53A33"/>
    <w:rsid w:val="4F2B3836"/>
    <w:rsid w:val="4F313639"/>
    <w:rsid w:val="4F7C0226"/>
    <w:rsid w:val="4FFE1ECE"/>
    <w:rsid w:val="5017B426"/>
    <w:rsid w:val="51151D51"/>
    <w:rsid w:val="51463081"/>
    <w:rsid w:val="5147955C"/>
    <w:rsid w:val="51DA5299"/>
    <w:rsid w:val="521597AB"/>
    <w:rsid w:val="523F3E55"/>
    <w:rsid w:val="52B240EA"/>
    <w:rsid w:val="5317943B"/>
    <w:rsid w:val="5351B6D6"/>
    <w:rsid w:val="539A3E46"/>
    <w:rsid w:val="53CCAC11"/>
    <w:rsid w:val="541C5EEC"/>
    <w:rsid w:val="543266CA"/>
    <w:rsid w:val="5488F040"/>
    <w:rsid w:val="54B01CA2"/>
    <w:rsid w:val="55206F5B"/>
    <w:rsid w:val="5609D647"/>
    <w:rsid w:val="561951FC"/>
    <w:rsid w:val="562CE4F5"/>
    <w:rsid w:val="562E72D7"/>
    <w:rsid w:val="5639BE58"/>
    <w:rsid w:val="568CD4FA"/>
    <w:rsid w:val="56F237A1"/>
    <w:rsid w:val="570D1016"/>
    <w:rsid w:val="574DFE77"/>
    <w:rsid w:val="576F7C17"/>
    <w:rsid w:val="57DBE4E2"/>
    <w:rsid w:val="581DB3A2"/>
    <w:rsid w:val="58526E26"/>
    <w:rsid w:val="59187FF5"/>
    <w:rsid w:val="594667B6"/>
    <w:rsid w:val="59A64DF4"/>
    <w:rsid w:val="59FDEFFC"/>
    <w:rsid w:val="5B5B8591"/>
    <w:rsid w:val="5BA7022E"/>
    <w:rsid w:val="5BF961B9"/>
    <w:rsid w:val="5C77BE53"/>
    <w:rsid w:val="5CD622F8"/>
    <w:rsid w:val="5D040367"/>
    <w:rsid w:val="5D31C833"/>
    <w:rsid w:val="5D5B18EA"/>
    <w:rsid w:val="5DC51C0F"/>
    <w:rsid w:val="5E140C8B"/>
    <w:rsid w:val="5EAA228F"/>
    <w:rsid w:val="5EB758D0"/>
    <w:rsid w:val="5EC3B205"/>
    <w:rsid w:val="5EC3E903"/>
    <w:rsid w:val="5ECDDD5B"/>
    <w:rsid w:val="5F086F90"/>
    <w:rsid w:val="5FC1580F"/>
    <w:rsid w:val="6004E218"/>
    <w:rsid w:val="602D320B"/>
    <w:rsid w:val="60D2ED80"/>
    <w:rsid w:val="60FBE452"/>
    <w:rsid w:val="61DC1CB6"/>
    <w:rsid w:val="61FF66FC"/>
    <w:rsid w:val="624E0F62"/>
    <w:rsid w:val="62E1C128"/>
    <w:rsid w:val="633185AC"/>
    <w:rsid w:val="633E3A5B"/>
    <w:rsid w:val="635F7515"/>
    <w:rsid w:val="63651D53"/>
    <w:rsid w:val="6378D797"/>
    <w:rsid w:val="64BDE3DD"/>
    <w:rsid w:val="650A1D85"/>
    <w:rsid w:val="65277B46"/>
    <w:rsid w:val="65ADFDBC"/>
    <w:rsid w:val="65D0C754"/>
    <w:rsid w:val="66193AE5"/>
    <w:rsid w:val="670DA8DD"/>
    <w:rsid w:val="6716C2E2"/>
    <w:rsid w:val="68121A05"/>
    <w:rsid w:val="6888B4E9"/>
    <w:rsid w:val="688D2CEA"/>
    <w:rsid w:val="68DC3C33"/>
    <w:rsid w:val="6909FC43"/>
    <w:rsid w:val="69321118"/>
    <w:rsid w:val="698467D2"/>
    <w:rsid w:val="6A821D78"/>
    <w:rsid w:val="6AC82A53"/>
    <w:rsid w:val="6AF1226D"/>
    <w:rsid w:val="6BB20BCB"/>
    <w:rsid w:val="6BB4A267"/>
    <w:rsid w:val="6C9109D7"/>
    <w:rsid w:val="6D13C2E8"/>
    <w:rsid w:val="6D9CFABB"/>
    <w:rsid w:val="6D9DCC73"/>
    <w:rsid w:val="6E398C1C"/>
    <w:rsid w:val="6E6F953A"/>
    <w:rsid w:val="6F38A2B5"/>
    <w:rsid w:val="709FA2E5"/>
    <w:rsid w:val="70B22E09"/>
    <w:rsid w:val="711F567E"/>
    <w:rsid w:val="7187674F"/>
    <w:rsid w:val="71CBEFF9"/>
    <w:rsid w:val="720FE142"/>
    <w:rsid w:val="72869F99"/>
    <w:rsid w:val="73341A64"/>
    <w:rsid w:val="735BE02F"/>
    <w:rsid w:val="73F9EA77"/>
    <w:rsid w:val="740DC4EE"/>
    <w:rsid w:val="746B6D5D"/>
    <w:rsid w:val="74F19153"/>
    <w:rsid w:val="7596DEB8"/>
    <w:rsid w:val="7623BE6D"/>
    <w:rsid w:val="76600E5B"/>
    <w:rsid w:val="76D4E038"/>
    <w:rsid w:val="78438CD0"/>
    <w:rsid w:val="785E171B"/>
    <w:rsid w:val="79C2CC41"/>
    <w:rsid w:val="7A50D20F"/>
    <w:rsid w:val="7A884C78"/>
    <w:rsid w:val="7ABE4623"/>
    <w:rsid w:val="7B05EF2F"/>
    <w:rsid w:val="7B5C60D9"/>
    <w:rsid w:val="7B75BEB6"/>
    <w:rsid w:val="7C296F6D"/>
    <w:rsid w:val="7C2B2823"/>
    <w:rsid w:val="7D56F03A"/>
    <w:rsid w:val="7E7FEDD6"/>
    <w:rsid w:val="7EC82DD2"/>
    <w:rsid w:val="7FEF4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FA99"/>
  <w15:docId w15:val="{0CA9125B-2A6D-44F9-AEDE-99C95933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Georgia" w:hAnsi="Georgia" w:cs="Georgia"/>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0667"/>
  </w:style>
  <w:style w:type="paragraph" w:styleId="berschrift1">
    <w:name w:val="heading 1"/>
    <w:basedOn w:val="Standard"/>
    <w:next w:val="Standard"/>
    <w:link w:val="berschrift1Zchn"/>
    <w:uiPriority w:val="9"/>
    <w:qFormat/>
    <w:rsid w:val="00B13775"/>
    <w:pPr>
      <w:keepNext/>
      <w:keepLines/>
      <w:spacing w:before="400" w:after="280" w:line="400" w:lineRule="atLeast"/>
      <w:contextualSpacing/>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13775"/>
    <w:pPr>
      <w:keepNext/>
      <w:keepLines/>
      <w:spacing w:after="280" w:line="320" w:lineRule="atLeast"/>
      <w:contextualSpacing/>
      <w:outlineLvl w:val="1"/>
    </w:pPr>
    <w:rPr>
      <w:rFonts w:asciiTheme="majorHAnsi" w:eastAsiaTheme="majorEastAsia" w:hAnsiTheme="majorHAnsi" w:cstheme="majorBidi"/>
      <w:sz w:val="24"/>
      <w:szCs w:val="26"/>
    </w:rPr>
  </w:style>
  <w:style w:type="paragraph" w:styleId="berschrift3">
    <w:name w:val="heading 3"/>
    <w:basedOn w:val="Standard"/>
    <w:next w:val="Standard"/>
    <w:link w:val="berschrift3Zchn"/>
    <w:uiPriority w:val="9"/>
    <w:unhideWhenUsed/>
    <w:qFormat/>
    <w:rsid w:val="00B13775"/>
    <w:pPr>
      <w:keepNext/>
      <w:keepLines/>
      <w:spacing w:before="280"/>
      <w:contextualSpacing/>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qFormat/>
    <w:rsid w:val="00AF67DD"/>
    <w:pPr>
      <w:keepNext/>
      <w:keepLines/>
      <w:numPr>
        <w:numId w:val="1"/>
      </w:numPr>
      <w:outlineLvl w:val="3"/>
    </w:pPr>
    <w:rPr>
      <w:rFonts w:asciiTheme="majorHAnsi" w:eastAsiaTheme="majorEastAsia" w:hAnsiTheme="majorHAnsi" w:cstheme="majorBidi"/>
      <w:b/>
      <w:iCs/>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B13775"/>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B13775"/>
    <w:rPr>
      <w:rFonts w:asciiTheme="majorHAnsi" w:eastAsiaTheme="majorEastAsia" w:hAnsiTheme="majorHAnsi" w:cstheme="majorBidi"/>
      <w:sz w:val="24"/>
      <w:szCs w:val="26"/>
    </w:rPr>
  </w:style>
  <w:style w:type="character" w:customStyle="1" w:styleId="berschrift3Zchn">
    <w:name w:val="Überschrift 3 Zchn"/>
    <w:basedOn w:val="Absatz-Standardschriftart"/>
    <w:link w:val="berschrift3"/>
    <w:uiPriority w:val="9"/>
    <w:rsid w:val="00B13775"/>
    <w:rPr>
      <w:rFonts w:asciiTheme="majorHAnsi" w:eastAsiaTheme="majorEastAsia" w:hAnsiTheme="majorHAnsi" w:cstheme="majorBidi"/>
      <w:b/>
      <w:szCs w:val="24"/>
    </w:rPr>
  </w:style>
  <w:style w:type="character" w:styleId="Hyperlink">
    <w:name w:val="Hyperlink"/>
    <w:basedOn w:val="Absatz-Standardschriftart"/>
    <w:uiPriority w:val="99"/>
    <w:semiHidden/>
    <w:unhideWhenUsed/>
    <w:rsid w:val="00B13775"/>
    <w:rPr>
      <w:color w:val="auto"/>
      <w:u w:val="none"/>
    </w:rPr>
  </w:style>
  <w:style w:type="character" w:styleId="BesuchterLink">
    <w:name w:val="FollowedHyperlink"/>
    <w:basedOn w:val="Absatz-Standardschriftart"/>
    <w:uiPriority w:val="99"/>
    <w:semiHidden/>
    <w:unhideWhenUsed/>
    <w:rsid w:val="00B13775"/>
    <w:rPr>
      <w:color w:val="auto"/>
      <w:u w:val="none"/>
    </w:rPr>
  </w:style>
  <w:style w:type="paragraph" w:styleId="Kopfzeile">
    <w:name w:val="header"/>
    <w:basedOn w:val="Standard"/>
    <w:link w:val="KopfzeileZchn"/>
    <w:uiPriority w:val="99"/>
    <w:unhideWhenUsed/>
    <w:rsid w:val="006B1A30"/>
    <w:pPr>
      <w:tabs>
        <w:tab w:val="left" w:pos="454"/>
        <w:tab w:val="center" w:pos="4536"/>
        <w:tab w:val="right" w:pos="9072"/>
      </w:tabs>
      <w:spacing w:line="180" w:lineRule="atLeast"/>
    </w:pPr>
    <w:rPr>
      <w:sz w:val="15"/>
    </w:rPr>
  </w:style>
  <w:style w:type="character" w:customStyle="1" w:styleId="KopfzeileZchn">
    <w:name w:val="Kopfzeile Zchn"/>
    <w:basedOn w:val="Absatz-Standardschriftart"/>
    <w:link w:val="Kopfzeile"/>
    <w:uiPriority w:val="99"/>
    <w:rsid w:val="006B1A30"/>
    <w:rPr>
      <w:sz w:val="15"/>
    </w:rPr>
  </w:style>
  <w:style w:type="paragraph" w:styleId="Fuzeile">
    <w:name w:val="footer"/>
    <w:basedOn w:val="Standard"/>
    <w:link w:val="FuzeileZchn"/>
    <w:uiPriority w:val="99"/>
    <w:unhideWhenUsed/>
    <w:rsid w:val="000C3645"/>
    <w:pPr>
      <w:tabs>
        <w:tab w:val="right" w:pos="9072"/>
      </w:tabs>
      <w:spacing w:line="180" w:lineRule="atLeast"/>
    </w:pPr>
    <w:rPr>
      <w:sz w:val="15"/>
    </w:rPr>
  </w:style>
  <w:style w:type="character" w:customStyle="1" w:styleId="FuzeileZchn">
    <w:name w:val="Fußzeile Zchn"/>
    <w:basedOn w:val="Absatz-Standardschriftart"/>
    <w:link w:val="Fuzeile"/>
    <w:uiPriority w:val="99"/>
    <w:rsid w:val="000C3645"/>
    <w:rPr>
      <w:sz w:val="15"/>
    </w:rPr>
  </w:style>
  <w:style w:type="numbering" w:customStyle="1" w:styleId="ZBAufzaehlung">
    <w:name w:val="ZB_Aufzaehlung"/>
    <w:uiPriority w:val="99"/>
    <w:rsid w:val="003421B5"/>
    <w:pPr>
      <w:numPr>
        <w:numId w:val="22"/>
      </w:numPr>
    </w:pPr>
  </w:style>
  <w:style w:type="numbering" w:customStyle="1" w:styleId="ZBListe">
    <w:name w:val="ZB_Liste"/>
    <w:uiPriority w:val="99"/>
    <w:rsid w:val="003C070F"/>
    <w:pPr>
      <w:numPr>
        <w:numId w:val="23"/>
      </w:numPr>
    </w:pPr>
  </w:style>
  <w:style w:type="paragraph" w:styleId="Aufzhlungszeichen">
    <w:name w:val="List Bullet"/>
    <w:basedOn w:val="Standard"/>
    <w:uiPriority w:val="99"/>
    <w:unhideWhenUsed/>
    <w:qFormat/>
    <w:rsid w:val="003421B5"/>
    <w:pPr>
      <w:tabs>
        <w:tab w:val="num" w:pos="199"/>
      </w:tabs>
      <w:ind w:left="199" w:hanging="199"/>
      <w:contextualSpacing/>
    </w:pPr>
  </w:style>
  <w:style w:type="character" w:customStyle="1" w:styleId="berschrift4Zchn">
    <w:name w:val="Überschrift 4 Zchn"/>
    <w:basedOn w:val="Absatz-Standardschriftart"/>
    <w:link w:val="berschrift4"/>
    <w:uiPriority w:val="9"/>
    <w:rsid w:val="00A70000"/>
    <w:rPr>
      <w:rFonts w:asciiTheme="majorHAnsi" w:eastAsiaTheme="majorEastAsia" w:hAnsiTheme="majorHAnsi" w:cstheme="majorBidi"/>
      <w:b/>
      <w:iCs/>
    </w:rPr>
  </w:style>
  <w:style w:type="paragraph" w:styleId="Liste">
    <w:name w:val="List"/>
    <w:basedOn w:val="Standard"/>
    <w:uiPriority w:val="99"/>
    <w:unhideWhenUsed/>
    <w:qFormat/>
    <w:rsid w:val="003C070F"/>
    <w:pPr>
      <w:tabs>
        <w:tab w:val="num" w:pos="397"/>
      </w:tabs>
      <w:ind w:left="397" w:hanging="397"/>
      <w:contextualSpacing/>
    </w:pPr>
  </w:style>
  <w:style w:type="paragraph" w:styleId="Liste2">
    <w:name w:val="List 2"/>
    <w:basedOn w:val="Standard"/>
    <w:uiPriority w:val="99"/>
    <w:unhideWhenUsed/>
    <w:qFormat/>
    <w:rsid w:val="003C070F"/>
    <w:pPr>
      <w:tabs>
        <w:tab w:val="num" w:pos="397"/>
      </w:tabs>
      <w:ind w:left="397" w:hanging="397"/>
      <w:contextualSpacing/>
    </w:pPr>
  </w:style>
  <w:style w:type="numbering" w:customStyle="1" w:styleId="ZBListeProtokoll">
    <w:name w:val="ZB_ListeProtokoll"/>
    <w:uiPriority w:val="99"/>
    <w:rsid w:val="006C2B42"/>
    <w:pPr>
      <w:numPr>
        <w:numId w:val="24"/>
      </w:numPr>
    </w:pPr>
  </w:style>
  <w:style w:type="table" w:styleId="FarbigesRaster-Akzent6">
    <w:name w:val="Colorful Grid Accent 6"/>
    <w:basedOn w:val="NormaleTabelle"/>
    <w:uiPriority w:val="73"/>
    <w:rsid w:val="008F1580"/>
    <w:rPr>
      <w:color w:val="000000" w:themeColor="text1"/>
    </w:rPr>
    <w:tblPr>
      <w:tblStyleRowBandSize w:val="1"/>
      <w:tblStyleColBandSize w:val="1"/>
      <w:tblBorders>
        <w:insideH w:val="single" w:sz="4" w:space="0" w:color="FFFFFF" w:themeColor="background1"/>
      </w:tblBorders>
    </w:tblPr>
    <w:tcPr>
      <w:shd w:val="clear" w:color="auto" w:fill="F7F6F6" w:themeFill="accent6" w:themeFillTint="33"/>
    </w:tcPr>
    <w:tblStylePr w:type="firstRow">
      <w:rPr>
        <w:b/>
        <w:bCs/>
      </w:rPr>
      <w:tblPr/>
      <w:tcPr>
        <w:shd w:val="clear" w:color="auto" w:fill="EFEDED" w:themeFill="accent6" w:themeFillTint="66"/>
      </w:tcPr>
    </w:tblStylePr>
    <w:tblStylePr w:type="lastRow">
      <w:rPr>
        <w:b/>
        <w:bCs/>
        <w:color w:val="000000" w:themeColor="text1"/>
      </w:rPr>
      <w:tblPr/>
      <w:tcPr>
        <w:shd w:val="clear" w:color="auto" w:fill="EFEDED" w:themeFill="accent6" w:themeFillTint="66"/>
      </w:tcPr>
    </w:tblStylePr>
    <w:tblStylePr w:type="firstCol">
      <w:rPr>
        <w:color w:val="FFFFFF" w:themeColor="background1"/>
      </w:rPr>
      <w:tblPr/>
      <w:tcPr>
        <w:shd w:val="clear" w:color="auto" w:fill="A49D9B" w:themeFill="accent6" w:themeFillShade="BF"/>
      </w:tcPr>
    </w:tblStylePr>
    <w:tblStylePr w:type="lastCol">
      <w:rPr>
        <w:color w:val="FFFFFF" w:themeColor="background1"/>
      </w:rPr>
      <w:tblPr/>
      <w:tcPr>
        <w:shd w:val="clear" w:color="auto" w:fill="A49D9B" w:themeFill="accent6" w:themeFillShade="BF"/>
      </w:tcPr>
    </w:tblStylePr>
    <w:tblStylePr w:type="band1Vert">
      <w:tblPr/>
      <w:tcPr>
        <w:shd w:val="clear" w:color="auto" w:fill="EBE9E9" w:themeFill="accent6" w:themeFillTint="7F"/>
      </w:tcPr>
    </w:tblStylePr>
    <w:tblStylePr w:type="band1Horz">
      <w:tblPr/>
      <w:tcPr>
        <w:shd w:val="clear" w:color="auto" w:fill="EBE9E9" w:themeFill="accent6" w:themeFillTint="7F"/>
      </w:tcPr>
    </w:tblStylePr>
  </w:style>
  <w:style w:type="paragraph" w:customStyle="1" w:styleId="AbsFenstercouvert">
    <w:name w:val="Abs Fenstercouvert"/>
    <w:basedOn w:val="Standard"/>
    <w:rsid w:val="006B1A30"/>
    <w:pPr>
      <w:spacing w:line="180" w:lineRule="atLeast"/>
    </w:pPr>
    <w:rPr>
      <w:sz w:val="14"/>
    </w:rPr>
  </w:style>
  <w:style w:type="paragraph" w:styleId="Sprechblasentext">
    <w:name w:val="Balloon Text"/>
    <w:basedOn w:val="Standard"/>
    <w:link w:val="SprechblasentextZchn"/>
    <w:uiPriority w:val="99"/>
    <w:semiHidden/>
    <w:unhideWhenUsed/>
    <w:rsid w:val="00F7520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5207"/>
    <w:rPr>
      <w:rFonts w:ascii="Tahoma" w:hAnsi="Tahoma" w:cs="Tahoma"/>
      <w:sz w:val="16"/>
      <w:szCs w:val="16"/>
    </w:rPr>
  </w:style>
  <w:style w:type="paragraph" w:customStyle="1" w:styleId="TabText">
    <w:name w:val="Tab Text"/>
    <w:basedOn w:val="Standard"/>
    <w:qFormat/>
    <w:rsid w:val="00C87D61"/>
    <w:pPr>
      <w:spacing w:line="220" w:lineRule="atLeast"/>
    </w:pPr>
    <w:rPr>
      <w:sz w:val="16"/>
    </w:rPr>
  </w:style>
  <w:style w:type="paragraph" w:customStyle="1" w:styleId="TabKopf">
    <w:name w:val="Tab Kopf"/>
    <w:basedOn w:val="TabText"/>
    <w:qFormat/>
    <w:rsid w:val="00C87D61"/>
    <w:rPr>
      <w:b/>
    </w:rPr>
  </w:style>
  <w:style w:type="paragraph" w:styleId="Beschriftung">
    <w:name w:val="caption"/>
    <w:basedOn w:val="Standard"/>
    <w:next w:val="Standard"/>
    <w:uiPriority w:val="35"/>
    <w:unhideWhenUsed/>
    <w:qFormat/>
    <w:rsid w:val="005C0B25"/>
    <w:pPr>
      <w:spacing w:before="90" w:after="280" w:line="180" w:lineRule="atLeast"/>
      <w:contextualSpacing/>
    </w:pPr>
    <w:rPr>
      <w:bCs/>
      <w:sz w:val="15"/>
      <w:szCs w:val="18"/>
    </w:rPr>
  </w:style>
  <w:style w:type="numbering" w:customStyle="1" w:styleId="ZBListeA-BC">
    <w:name w:val="ZB_Liste_A-B_C"/>
    <w:uiPriority w:val="99"/>
    <w:rsid w:val="00680244"/>
    <w:pPr>
      <w:numPr>
        <w:numId w:val="29"/>
      </w:numPr>
    </w:pPr>
  </w:style>
  <w:style w:type="paragraph" w:customStyle="1" w:styleId="ListeA-B-C">
    <w:name w:val="Liste_A-B-C"/>
    <w:basedOn w:val="Standard"/>
    <w:qFormat/>
    <w:rsid w:val="003C070F"/>
    <w:pPr>
      <w:tabs>
        <w:tab w:val="num" w:pos="397"/>
      </w:tabs>
      <w:ind w:left="397" w:hanging="397"/>
    </w:pPr>
  </w:style>
  <w:style w:type="paragraph" w:customStyle="1" w:styleId="ListeI-II-III">
    <w:name w:val="Liste_I-II-III"/>
    <w:basedOn w:val="Standard"/>
    <w:qFormat/>
    <w:rsid w:val="00AF67DD"/>
    <w:pPr>
      <w:tabs>
        <w:tab w:val="num" w:pos="720"/>
      </w:tabs>
      <w:ind w:left="720" w:hanging="720"/>
    </w:pPr>
  </w:style>
  <w:style w:type="numbering" w:customStyle="1" w:styleId="ZBListeI-II-III">
    <w:name w:val="ZB_Liste_I-II-III"/>
    <w:uiPriority w:val="99"/>
    <w:rsid w:val="003C070F"/>
    <w:pPr>
      <w:numPr>
        <w:numId w:val="32"/>
      </w:numPr>
    </w:pPr>
  </w:style>
  <w:style w:type="numbering" w:customStyle="1" w:styleId="ZBAufzaehlunginTabelle">
    <w:name w:val="ZB_Aufzaehlung_inTabelle"/>
    <w:uiPriority w:val="99"/>
    <w:rsid w:val="00981193"/>
    <w:pPr>
      <w:numPr>
        <w:numId w:val="38"/>
      </w:numPr>
    </w:pPr>
  </w:style>
  <w:style w:type="paragraph" w:customStyle="1" w:styleId="TabTextAufz">
    <w:name w:val="Tab Text Aufz"/>
    <w:basedOn w:val="TabText"/>
    <w:qFormat/>
    <w:rsid w:val="00981193"/>
    <w:pPr>
      <w:tabs>
        <w:tab w:val="num" w:pos="199"/>
      </w:tabs>
      <w:ind w:left="199" w:hanging="199"/>
    </w:pPr>
  </w:style>
  <w:style w:type="paragraph" w:customStyle="1" w:styleId="TabTextListe">
    <w:name w:val="Tab Text Liste"/>
    <w:basedOn w:val="TabText"/>
    <w:qFormat/>
    <w:rsid w:val="00AF67DD"/>
    <w:pPr>
      <w:tabs>
        <w:tab w:val="num" w:pos="720"/>
      </w:tabs>
      <w:ind w:left="720" w:hanging="720"/>
    </w:pPr>
  </w:style>
  <w:style w:type="paragraph" w:customStyle="1" w:styleId="TabTextListe2">
    <w:name w:val="Tab Text Liste 2"/>
    <w:basedOn w:val="TabText"/>
    <w:qFormat/>
    <w:rsid w:val="00AF67DD"/>
    <w:pPr>
      <w:numPr>
        <w:ilvl w:val="1"/>
        <w:numId w:val="8"/>
      </w:numPr>
    </w:pPr>
  </w:style>
  <w:style w:type="paragraph" w:customStyle="1" w:styleId="TabTextListeA-B-C">
    <w:name w:val="Tab Text Liste_A-B-C"/>
    <w:basedOn w:val="TabText"/>
    <w:qFormat/>
    <w:rsid w:val="00AF67DD"/>
    <w:pPr>
      <w:tabs>
        <w:tab w:val="num" w:pos="720"/>
      </w:tabs>
      <w:ind w:left="720" w:hanging="720"/>
    </w:pPr>
  </w:style>
  <w:style w:type="paragraph" w:customStyle="1" w:styleId="TabTextListeI-II-III">
    <w:name w:val="Tab Text Liste_I-II-III"/>
    <w:basedOn w:val="TabText"/>
    <w:qFormat/>
    <w:rsid w:val="00AF67DD"/>
    <w:pPr>
      <w:tabs>
        <w:tab w:val="num" w:pos="720"/>
      </w:tabs>
      <w:ind w:left="720" w:hanging="720"/>
    </w:pPr>
  </w:style>
  <w:style w:type="numbering" w:customStyle="1" w:styleId="ZBListeinTabelle">
    <w:name w:val="ZB_Liste_inTabelle"/>
    <w:uiPriority w:val="99"/>
    <w:rsid w:val="00680244"/>
    <w:pPr>
      <w:numPr>
        <w:numId w:val="43"/>
      </w:numPr>
    </w:pPr>
  </w:style>
  <w:style w:type="numbering" w:customStyle="1" w:styleId="ZBListeA-BCinTabelle">
    <w:name w:val="ZB_Liste_A-B_C_inTabelle"/>
    <w:uiPriority w:val="99"/>
    <w:rsid w:val="00680244"/>
    <w:pPr>
      <w:numPr>
        <w:numId w:val="44"/>
      </w:numPr>
    </w:pPr>
  </w:style>
  <w:style w:type="numbering" w:customStyle="1" w:styleId="ZBListeI-II-IIIinTabelle">
    <w:name w:val="ZB_Liste_I-II-III_inTabelle"/>
    <w:uiPriority w:val="99"/>
    <w:rsid w:val="00CD52DA"/>
    <w:pPr>
      <w:numPr>
        <w:numId w:val="46"/>
      </w:numPr>
    </w:pPr>
  </w:style>
  <w:style w:type="table" w:styleId="Tabellenraster">
    <w:name w:val="Table Grid"/>
    <w:basedOn w:val="NormaleTabelle"/>
    <w:uiPriority w:val="59"/>
    <w:rsid w:val="00DA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RefDokumenttitel">
    <w:name w:val="StyleRef_Dokumenttitel"/>
    <w:basedOn w:val="berschrift1"/>
    <w:rsid w:val="00B07F41"/>
    <w:pPr>
      <w:spacing w:before="0" w:after="0" w:line="320" w:lineRule="exact"/>
    </w:pPr>
  </w:style>
  <w:style w:type="paragraph" w:styleId="Aufzhlungszeichen2">
    <w:name w:val="List Bullet 2"/>
    <w:basedOn w:val="Standard"/>
    <w:uiPriority w:val="99"/>
    <w:unhideWhenUsed/>
    <w:qFormat/>
    <w:rsid w:val="003421B5"/>
    <w:pPr>
      <w:tabs>
        <w:tab w:val="num" w:pos="398"/>
      </w:tabs>
      <w:ind w:left="398" w:hanging="199"/>
      <w:contextualSpacing/>
    </w:pPr>
  </w:style>
  <w:style w:type="paragraph" w:styleId="Aufzhlungszeichen3">
    <w:name w:val="List Bullet 3"/>
    <w:basedOn w:val="Standard"/>
    <w:uiPriority w:val="99"/>
    <w:unhideWhenUsed/>
    <w:rsid w:val="003421B5"/>
    <w:pPr>
      <w:tabs>
        <w:tab w:val="num" w:pos="597"/>
      </w:tabs>
      <w:ind w:left="597" w:hanging="199"/>
      <w:contextualSpacing/>
    </w:pPr>
  </w:style>
  <w:style w:type="paragraph" w:styleId="Aufzhlungszeichen4">
    <w:name w:val="List Bullet 4"/>
    <w:basedOn w:val="Standard"/>
    <w:uiPriority w:val="99"/>
    <w:unhideWhenUsed/>
    <w:rsid w:val="003421B5"/>
    <w:pPr>
      <w:tabs>
        <w:tab w:val="num" w:pos="796"/>
      </w:tabs>
      <w:ind w:left="796" w:hanging="199"/>
      <w:contextualSpacing/>
    </w:pPr>
  </w:style>
  <w:style w:type="paragraph" w:styleId="Aufzhlungszeichen5">
    <w:name w:val="List Bullet 5"/>
    <w:basedOn w:val="Standard"/>
    <w:uiPriority w:val="99"/>
    <w:unhideWhenUsed/>
    <w:rsid w:val="003421B5"/>
    <w:pPr>
      <w:tabs>
        <w:tab w:val="num" w:pos="995"/>
      </w:tabs>
      <w:ind w:left="995" w:hanging="199"/>
      <w:contextualSpacing/>
    </w:pPr>
  </w:style>
  <w:style w:type="paragraph" w:styleId="berarbeitung">
    <w:name w:val="Revision"/>
    <w:hidden/>
    <w:uiPriority w:val="99"/>
    <w:semiHidden/>
    <w:rsid w:val="00E203D1"/>
  </w:style>
  <w:style w:type="character" w:styleId="Kommentarzeichen">
    <w:name w:val="annotation reference"/>
    <w:basedOn w:val="Absatz-Standardschriftart"/>
    <w:uiPriority w:val="99"/>
    <w:semiHidden/>
    <w:unhideWhenUsed/>
    <w:rsid w:val="00CF1E4D"/>
    <w:rPr>
      <w:sz w:val="16"/>
      <w:szCs w:val="16"/>
    </w:rPr>
  </w:style>
  <w:style w:type="paragraph" w:styleId="Kommentartext">
    <w:name w:val="annotation text"/>
    <w:basedOn w:val="Standard"/>
    <w:link w:val="KommentartextZchn"/>
    <w:uiPriority w:val="99"/>
    <w:unhideWhenUsed/>
    <w:rsid w:val="00CF1E4D"/>
  </w:style>
  <w:style w:type="character" w:customStyle="1" w:styleId="KommentartextZchn">
    <w:name w:val="Kommentartext Zchn"/>
    <w:basedOn w:val="Absatz-Standardschriftart"/>
    <w:link w:val="Kommentartext"/>
    <w:uiPriority w:val="99"/>
    <w:rsid w:val="00CF1E4D"/>
  </w:style>
  <w:style w:type="paragraph" w:styleId="Kommentarthema">
    <w:name w:val="annotation subject"/>
    <w:basedOn w:val="Kommentartext"/>
    <w:next w:val="Kommentartext"/>
    <w:link w:val="KommentarthemaZchn"/>
    <w:uiPriority w:val="99"/>
    <w:semiHidden/>
    <w:unhideWhenUsed/>
    <w:rsid w:val="00CF1E4D"/>
    <w:rPr>
      <w:b/>
      <w:bCs/>
    </w:rPr>
  </w:style>
  <w:style w:type="character" w:customStyle="1" w:styleId="KommentarthemaZchn">
    <w:name w:val="Kommentarthema Zchn"/>
    <w:basedOn w:val="KommentartextZchn"/>
    <w:link w:val="Kommentarthema"/>
    <w:uiPriority w:val="99"/>
    <w:semiHidden/>
    <w:rsid w:val="00CF1E4D"/>
    <w:rPr>
      <w:b/>
      <w:bCs/>
    </w:rPr>
  </w:style>
  <w:style w:type="character" w:styleId="Erwhnung">
    <w:name w:val="Mention"/>
    <w:basedOn w:val="Absatz-Standardschriftart"/>
    <w:uiPriority w:val="99"/>
    <w:unhideWhenUsed/>
    <w:rsid w:val="00C05D25"/>
    <w:rPr>
      <w:color w:val="2B579A"/>
      <w:shd w:val="clear" w:color="auto" w:fill="E1DFDD"/>
    </w:rPr>
  </w:style>
  <w:style w:type="paragraph" w:styleId="Untertitel">
    <w:name w:val="Subtitle"/>
    <w:basedOn w:val="Standard"/>
    <w:next w:val="Standard"/>
    <w:uiPriority w:val="11"/>
    <w:qFormat/>
    <w:pPr>
      <w:keepNext/>
      <w:keepLines/>
      <w:spacing w:before="360" w:after="80"/>
    </w:pPr>
    <w:rPr>
      <w:i/>
      <w:color w:val="666666"/>
      <w:sz w:val="48"/>
      <w:szCs w:val="48"/>
    </w:rPr>
  </w:style>
  <w:style w:type="table" w:customStyle="1" w:styleId="a">
    <w:basedOn w:val="TableNormal"/>
    <w:rPr>
      <w:color w:val="000000"/>
    </w:rPr>
    <w:tblPr>
      <w:tblStyleRowBandSize w:val="1"/>
      <w:tblStyleColBandSize w:val="1"/>
    </w:tblPr>
    <w:tcPr>
      <w:shd w:val="clear" w:color="auto" w:fill="F7F6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835004">
      <w:bodyDiv w:val="1"/>
      <w:marLeft w:val="0"/>
      <w:marRight w:val="0"/>
      <w:marTop w:val="0"/>
      <w:marBottom w:val="0"/>
      <w:divBdr>
        <w:top w:val="none" w:sz="0" w:space="0" w:color="auto"/>
        <w:left w:val="none" w:sz="0" w:space="0" w:color="auto"/>
        <w:bottom w:val="none" w:sz="0" w:space="0" w:color="auto"/>
        <w:right w:val="none" w:sz="0" w:space="0" w:color="auto"/>
      </w:divBdr>
    </w:div>
    <w:div w:id="8001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ewspaperarchives.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op.zb.uzh.ch"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manuscripta.ch" TargetMode="External"/><Relationship Id="rId4" Type="http://schemas.openxmlformats.org/officeDocument/2006/relationships/styles" Target="styles.xml"/><Relationship Id="rId9" Type="http://schemas.openxmlformats.org/officeDocument/2006/relationships/hyperlink" Target="http://www.e-rara.ch/"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ZB_Logofarben">
  <a:themeElements>
    <a:clrScheme name="ZB_Logofarben">
      <a:dk1>
        <a:srgbClr val="000000"/>
      </a:dk1>
      <a:lt1>
        <a:sysClr val="window" lastClr="FFFFFF"/>
      </a:lt1>
      <a:dk2>
        <a:srgbClr val="000000"/>
      </a:dk2>
      <a:lt2>
        <a:srgbClr val="FFFFFF"/>
      </a:lt2>
      <a:accent1>
        <a:srgbClr val="997A73"/>
      </a:accent1>
      <a:accent2>
        <a:srgbClr val="78A5D7"/>
      </a:accent2>
      <a:accent3>
        <a:srgbClr val="706263"/>
      </a:accent3>
      <a:accent4>
        <a:srgbClr val="E6DCD9"/>
      </a:accent4>
      <a:accent5>
        <a:srgbClr val="D2E6F5"/>
      </a:accent5>
      <a:accent6>
        <a:srgbClr val="D7D4D3"/>
      </a:accent6>
      <a:hlink>
        <a:srgbClr val="000000"/>
      </a:hlink>
      <a:folHlink>
        <a:srgbClr val="00000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ZB-Braun">
      <a:srgbClr val="997A73"/>
    </a:custClr>
    <a:custClr name="ZB-Blau">
      <a:srgbClr val="78A5D7"/>
    </a:custClr>
    <a:custClr name="ZB-Dunkelbraun">
      <a:srgbClr val="706263"/>
    </a:custClr>
    <a:custClr name="Weiss">
      <a:srgbClr val="FFFFFF"/>
    </a:custClr>
    <a:custClr name="ZB-Rot">
      <a:srgbClr val="AA4A43"/>
    </a:custClr>
    <a:custClr name="ZB-Tuerkis">
      <a:srgbClr val="308F8D"/>
    </a:custClr>
    <a:custClr name="ZB-Hellgruen">
      <a:srgbClr val="C1CB63"/>
    </a:custClr>
    <a:custClr name="ZB-Violett">
      <a:srgbClr val="4F3D5E"/>
    </a:custClr>
    <a:custClr name="ZB-Ocker">
      <a:srgbClr val="9E844C"/>
    </a:custClr>
    <a:custClr name="ZB-Gruen">
      <a:srgbClr val="5E724D"/>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CvHHd3E3pWFXz1ToShXwJE2xtg==">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</go:docsCustomData>
</go:gDocsCustomXmlDataStorage>
</file>

<file path=customXml/itemProps1.xml><?xml version="1.0" encoding="utf-8"?>
<ds:datastoreItem xmlns:ds="http://schemas.openxmlformats.org/officeDocument/2006/customXml" ds:itemID="{96EBEEDE-2D98-4D4F-AE23-39AA609A392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1996</Words>
  <Characters>12578</Characters>
  <Application>Microsoft Office Word</Application>
  <DocSecurity>4</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 Nadine Anna</dc:creator>
  <cp:lastModifiedBy>Nadine Anna Sarad</cp:lastModifiedBy>
  <cp:revision>2</cp:revision>
  <dcterms:created xsi:type="dcterms:W3CDTF">2024-12-03T07:03:00Z</dcterms:created>
  <dcterms:modified xsi:type="dcterms:W3CDTF">2024-12-03T07:03:00Z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B-Absender">
    <vt:lpwstr>Titel (vor Name) Vorname Name, Titel (nach Name)</vt:lpwstr>
  </property>
  <property fmtid="{D5CDD505-2E9C-101B-9397-08002B2CF9AE}" pid="3" name="ZB-Titel1">
    <vt:lpwstr>Titel (vor Name)</vt:lpwstr>
  </property>
  <property fmtid="{D5CDD505-2E9C-101B-9397-08002B2CF9AE}" pid="4" name="ZB-Titel2">
    <vt:lpwstr>Titel (nach Name)</vt:lpwstr>
  </property>
  <property fmtid="{D5CDD505-2E9C-101B-9397-08002B2CF9AE}" pid="5" name="ZB-Name">
    <vt:lpwstr>Vorname Name</vt:lpwstr>
  </property>
  <property fmtid="{D5CDD505-2E9C-101B-9397-08002B2CF9AE}" pid="6" name="ZB-Funktion">
    <vt:lpwstr>Funktion</vt:lpwstr>
  </property>
  <property fmtid="{D5CDD505-2E9C-101B-9397-08002B2CF9AE}" pid="7" name="ZB-Email">
    <vt:lpwstr>E-Mail</vt:lpwstr>
  </property>
  <property fmtid="{D5CDD505-2E9C-101B-9397-08002B2CF9AE}" pid="8" name="ZB-Direktwahl">
    <vt:lpwstr>+41 xx xxx xx xx</vt:lpwstr>
  </property>
  <property fmtid="{D5CDD505-2E9C-101B-9397-08002B2CF9AE}" pid="9" name="ZB-Fusszeile">
    <vt:lpwstr>Fusszeile</vt:lpwstr>
  </property>
</Properties>
</file>