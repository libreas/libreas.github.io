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0023" w:rsidRDefault="00D62606">
      <w:pPr>
        <w:widowControl/>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Feminismus, Algorithmen, Gender-Data-Gap und was das alles mit Bibliotheks- und Informationswissenschaft zu tun hat</w:t>
      </w:r>
    </w:p>
    <w:p w14:paraId="00000002" w14:textId="77777777" w:rsidR="00C10023" w:rsidRDefault="00D62606">
      <w:pPr>
        <w:widowControl/>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Ein Essay von Sara Juen</w:t>
      </w:r>
    </w:p>
    <w:p w14:paraId="00000003" w14:textId="77777777" w:rsidR="00C10023" w:rsidRDefault="00C10023">
      <w:pPr>
        <w:widowControl/>
        <w:pBdr>
          <w:top w:val="nil"/>
          <w:left w:val="nil"/>
          <w:bottom w:val="nil"/>
          <w:right w:val="nil"/>
          <w:between w:val="nil"/>
        </w:pBdr>
        <w:jc w:val="center"/>
        <w:rPr>
          <w:rFonts w:ascii="Calibri" w:eastAsia="Calibri" w:hAnsi="Calibri" w:cs="Calibri"/>
          <w:b/>
          <w:color w:val="000000"/>
          <w:sz w:val="26"/>
          <w:szCs w:val="26"/>
        </w:rPr>
      </w:pPr>
    </w:p>
    <w:p w14:paraId="00000004"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Wir sitzen an unserem Computer oder Smartphone und scrollen durch vorgeschlagene Angebote. Wir hören uns Musik an</w:t>
      </w:r>
      <w:r>
        <w:rPr>
          <w:rFonts w:ascii="Calibri" w:eastAsia="Calibri" w:hAnsi="Calibri" w:cs="Calibri"/>
          <w:sz w:val="22"/>
          <w:szCs w:val="22"/>
        </w:rPr>
        <w:t>,</w:t>
      </w:r>
      <w:r>
        <w:rPr>
          <w:rFonts w:ascii="Calibri" w:eastAsia="Calibri" w:hAnsi="Calibri" w:cs="Calibri"/>
          <w:color w:val="000000"/>
          <w:sz w:val="22"/>
          <w:szCs w:val="22"/>
        </w:rPr>
        <w:t xml:space="preserve"> die uns, basierend auf unserer Playlist, empfohlen wird und lassen uns von einem Navigationssystem durch den Großstadtdschungel führen. Wenn </w:t>
      </w:r>
      <w:r>
        <w:rPr>
          <w:rFonts w:ascii="Calibri" w:eastAsia="Calibri" w:hAnsi="Calibri" w:cs="Calibri"/>
          <w:color w:val="000000"/>
          <w:sz w:val="22"/>
          <w:szCs w:val="22"/>
        </w:rPr>
        <w:t xml:space="preserve">wir eine Auskunft zu unserer Kreditwürdigkeit machen müssen, geben wir einen Score weiter, </w:t>
      </w:r>
      <w:r>
        <w:rPr>
          <w:rFonts w:ascii="Calibri" w:eastAsia="Calibri" w:hAnsi="Calibri" w:cs="Calibri"/>
          <w:sz w:val="22"/>
          <w:szCs w:val="22"/>
        </w:rPr>
        <w:t>der</w:t>
      </w:r>
      <w:r>
        <w:rPr>
          <w:rFonts w:ascii="Calibri" w:eastAsia="Calibri" w:hAnsi="Calibri" w:cs="Calibri"/>
          <w:color w:val="000000"/>
          <w:sz w:val="22"/>
          <w:szCs w:val="22"/>
        </w:rPr>
        <w:t xml:space="preserve"> von einem Algorithmus </w:t>
      </w:r>
      <w:r>
        <w:rPr>
          <w:rFonts w:ascii="Calibri" w:eastAsia="Calibri" w:hAnsi="Calibri" w:cs="Calibri"/>
          <w:sz w:val="22"/>
          <w:szCs w:val="22"/>
        </w:rPr>
        <w:t>berechnet</w:t>
      </w:r>
      <w:r>
        <w:rPr>
          <w:rFonts w:ascii="Calibri" w:eastAsia="Calibri" w:hAnsi="Calibri" w:cs="Calibri"/>
          <w:color w:val="000000"/>
          <w:sz w:val="22"/>
          <w:szCs w:val="22"/>
        </w:rPr>
        <w:t xml:space="preserve"> wurde. Mittlerweile ist es für uns normal, dass wir von maschinell lernenden Algorithmen (auch "schwache K</w:t>
      </w:r>
      <w:r>
        <w:rPr>
          <w:rFonts w:ascii="Calibri" w:eastAsia="Calibri" w:hAnsi="Calibri" w:cs="Calibri"/>
          <w:sz w:val="22"/>
          <w:szCs w:val="22"/>
        </w:rPr>
        <w:t>ünstliche Intelligenz"</w:t>
      </w:r>
      <w:r>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genannt) umgeben sind. Sie schlagen uns Produkte und Dienstleistungen vor, die wir eventuell kaufen wollen, die Sozialen Medien buhlen um unsere Aufmerksamkeit und Bildschirmzeit und Alexa reagiert </w:t>
      </w:r>
      <w:r>
        <w:rPr>
          <w:rFonts w:ascii="Calibri" w:eastAsia="Calibri" w:hAnsi="Calibri" w:cs="Calibri"/>
          <w:sz w:val="22"/>
          <w:szCs w:val="22"/>
        </w:rPr>
        <w:t>auf unsere Anfragen</w:t>
      </w:r>
      <w:r>
        <w:rPr>
          <w:rFonts w:ascii="Calibri" w:eastAsia="Calibri" w:hAnsi="Calibri" w:cs="Calibri"/>
          <w:color w:val="000000"/>
          <w:sz w:val="22"/>
          <w:szCs w:val="22"/>
        </w:rPr>
        <w:t>. Und das alles basierend auf Daten, di</w:t>
      </w:r>
      <w:r>
        <w:rPr>
          <w:rFonts w:ascii="Calibri" w:eastAsia="Calibri" w:hAnsi="Calibri" w:cs="Calibri"/>
          <w:color w:val="000000"/>
          <w:sz w:val="22"/>
          <w:szCs w:val="22"/>
        </w:rPr>
        <w:t xml:space="preserve">e über uns gesammelt wurden oder aus abgeleiteten Daten von Anderen. Im Allgemeinen wird angenommen, dass datenbasierte Software neutral und unvoreingenommen ist und somit gewisse Entscheidungen „besser“ treffen kann als </w:t>
      </w:r>
      <w:r>
        <w:rPr>
          <w:rFonts w:ascii="Calibri" w:eastAsia="Calibri" w:hAnsi="Calibri" w:cs="Calibri"/>
          <w:sz w:val="22"/>
          <w:szCs w:val="22"/>
        </w:rPr>
        <w:t>der Mensch</w:t>
      </w:r>
      <w:r>
        <w:rPr>
          <w:rFonts w:ascii="Calibri" w:eastAsia="Calibri" w:hAnsi="Calibri" w:cs="Calibri"/>
          <w:color w:val="000000"/>
          <w:sz w:val="22"/>
          <w:szCs w:val="22"/>
        </w:rPr>
        <w:t>.</w:t>
      </w:r>
    </w:p>
    <w:p w14:paraId="00000005" w14:textId="77777777" w:rsidR="00C10023" w:rsidRDefault="00C10023">
      <w:pPr>
        <w:widowControl/>
        <w:pBdr>
          <w:top w:val="nil"/>
          <w:left w:val="nil"/>
          <w:bottom w:val="nil"/>
          <w:right w:val="nil"/>
          <w:between w:val="nil"/>
        </w:pBdr>
        <w:spacing w:line="360" w:lineRule="auto"/>
        <w:jc w:val="both"/>
        <w:rPr>
          <w:rFonts w:ascii="Calibri" w:eastAsia="Calibri" w:hAnsi="Calibri" w:cs="Calibri"/>
          <w:color w:val="000000"/>
          <w:sz w:val="22"/>
          <w:szCs w:val="22"/>
        </w:rPr>
      </w:pPr>
    </w:p>
    <w:p w14:paraId="00000006"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Seit einigen Jahren gi</w:t>
      </w:r>
      <w:r>
        <w:rPr>
          <w:rFonts w:ascii="Calibri" w:eastAsia="Calibri" w:hAnsi="Calibri" w:cs="Calibri"/>
          <w:color w:val="000000"/>
          <w:sz w:val="22"/>
          <w:szCs w:val="22"/>
        </w:rPr>
        <w:t>bt es einen stetig größer werdenden Diskurs und zunehmend Untersuchungen darüber, ob diese Annahme der Neutralität tatsächlich zutrifft. Mittlerweile wurde die Vermutung, dass Algorithmen neutrale(</w:t>
      </w:r>
      <w:proofErr w:type="spellStart"/>
      <w:r>
        <w:rPr>
          <w:rFonts w:ascii="Calibri" w:eastAsia="Calibri" w:hAnsi="Calibri" w:cs="Calibri"/>
          <w:color w:val="000000"/>
          <w:sz w:val="22"/>
          <w:szCs w:val="22"/>
        </w:rPr>
        <w:t>re</w:t>
      </w:r>
      <w:proofErr w:type="spellEnd"/>
      <w:r>
        <w:rPr>
          <w:rFonts w:ascii="Calibri" w:eastAsia="Calibri" w:hAnsi="Calibri" w:cs="Calibri"/>
          <w:color w:val="000000"/>
          <w:sz w:val="22"/>
          <w:szCs w:val="22"/>
        </w:rPr>
        <w:t xml:space="preserve">) Entscheidungen treffen, </w:t>
      </w:r>
      <w:r>
        <w:rPr>
          <w:rFonts w:ascii="Calibri" w:eastAsia="Calibri" w:hAnsi="Calibri" w:cs="Calibri"/>
          <w:sz w:val="22"/>
          <w:szCs w:val="22"/>
        </w:rPr>
        <w:t xml:space="preserve">vielfach widerlegt </w:t>
      </w:r>
      <w:r>
        <w:rPr>
          <w:rFonts w:ascii="Calibri" w:eastAsia="Calibri" w:hAnsi="Calibri" w:cs="Calibri"/>
          <w:color w:val="000000"/>
          <w:sz w:val="22"/>
          <w:szCs w:val="22"/>
        </w:rPr>
        <w:t>(vgl. O’Neil</w:t>
      </w:r>
      <w:r>
        <w:rPr>
          <w:rFonts w:ascii="Calibri" w:eastAsia="Calibri" w:hAnsi="Calibri" w:cs="Calibri"/>
          <w:color w:val="000000"/>
          <w:sz w:val="22"/>
          <w:szCs w:val="22"/>
        </w:rPr>
        <w:t xml:space="preserve"> 201</w:t>
      </w:r>
      <w:r>
        <w:rPr>
          <w:rFonts w:ascii="Calibri" w:eastAsia="Calibri" w:hAnsi="Calibri" w:cs="Calibri"/>
          <w:sz w:val="22"/>
          <w:szCs w:val="22"/>
        </w:rPr>
        <w:t>7</w:t>
      </w:r>
      <w:r>
        <w:rPr>
          <w:rFonts w:ascii="Calibri" w:eastAsia="Calibri" w:hAnsi="Calibri" w:cs="Calibri"/>
          <w:color w:val="000000"/>
          <w:sz w:val="22"/>
          <w:szCs w:val="22"/>
        </w:rPr>
        <w:t xml:space="preserve">; Zweig 2019). Tatsächlich </w:t>
      </w:r>
      <w:r>
        <w:rPr>
          <w:rFonts w:ascii="Calibri" w:eastAsia="Calibri" w:hAnsi="Calibri" w:cs="Calibri"/>
          <w:sz w:val="22"/>
          <w:szCs w:val="22"/>
        </w:rPr>
        <w:t xml:space="preserve">verstärken </w:t>
      </w:r>
      <w:r>
        <w:rPr>
          <w:rFonts w:ascii="Calibri" w:eastAsia="Calibri" w:hAnsi="Calibri" w:cs="Calibri"/>
          <w:color w:val="000000"/>
          <w:sz w:val="22"/>
          <w:szCs w:val="22"/>
        </w:rPr>
        <w:t>datenbasierte Entscheidungssysteme bestehende Diskriminierungen und Benachteiligungen eher noch als sie zu verringern (vgl. Zweig 2019, S. 211). Funktionstüchtige Entscheidungssysteme müssen nicht nur programmiert</w:t>
      </w:r>
      <w:r>
        <w:rPr>
          <w:rFonts w:ascii="Calibri" w:eastAsia="Calibri" w:hAnsi="Calibri" w:cs="Calibri"/>
          <w:color w:val="000000"/>
          <w:sz w:val="22"/>
          <w:szCs w:val="22"/>
        </w:rPr>
        <w:t xml:space="preserve"> werden, sondern auch trainiert. Damit ein Algorithmus arbeiten kann, braucht er eine enorme Menge an Trainingsdaten, anhand </w:t>
      </w:r>
      <w:r>
        <w:rPr>
          <w:rFonts w:ascii="Calibri" w:eastAsia="Calibri" w:hAnsi="Calibri" w:cs="Calibri"/>
          <w:sz w:val="22"/>
          <w:szCs w:val="22"/>
        </w:rPr>
        <w:t>derer</w:t>
      </w:r>
      <w:r>
        <w:rPr>
          <w:rFonts w:ascii="Calibri" w:eastAsia="Calibri" w:hAnsi="Calibri" w:cs="Calibri"/>
          <w:color w:val="000000"/>
          <w:sz w:val="22"/>
          <w:szCs w:val="22"/>
        </w:rPr>
        <w:t xml:space="preserve"> er „lernt“ Entscheidungen zu treffen. Die Trainingsdaten, die der Algorithmus bekommt, sind bereits vorhandene Daten aus der </w:t>
      </w:r>
      <w:r>
        <w:rPr>
          <w:rFonts w:ascii="Calibri" w:eastAsia="Calibri" w:hAnsi="Calibri" w:cs="Calibri"/>
          <w:color w:val="000000"/>
          <w:sz w:val="22"/>
          <w:szCs w:val="22"/>
        </w:rPr>
        <w:t>Vergangenheit. Diese Datengrundlage kann schon an sich problematisch sein, da die bereits bestehenden Daten sehr wahrscheinlich die Wertvorstellungen und Diskriminierungen repräsentieren, die in der Gesellschaft herrschen, in der sie erhoben wurden. So wer</w:t>
      </w:r>
      <w:r>
        <w:rPr>
          <w:rFonts w:ascii="Calibri" w:eastAsia="Calibri" w:hAnsi="Calibri" w:cs="Calibri"/>
          <w:color w:val="000000"/>
          <w:sz w:val="22"/>
          <w:szCs w:val="22"/>
        </w:rPr>
        <w:t>den bereits vorbelastete Daten durch den Algorithmus zu vermeintlich neutralen Datenströmen. In Wirklichkeit werden a</w:t>
      </w:r>
      <w:r>
        <w:rPr>
          <w:rFonts w:ascii="Calibri" w:eastAsia="Calibri" w:hAnsi="Calibri" w:cs="Calibri"/>
          <w:sz w:val="22"/>
          <w:szCs w:val="22"/>
        </w:rPr>
        <w:t>ber</w:t>
      </w:r>
      <w:r>
        <w:rPr>
          <w:rFonts w:ascii="Calibri" w:eastAsia="Calibri" w:hAnsi="Calibri" w:cs="Calibri"/>
          <w:color w:val="000000"/>
          <w:sz w:val="22"/>
          <w:szCs w:val="22"/>
        </w:rPr>
        <w:t xml:space="preserve"> die eingebetteten Benachteiligungen reproduziert und verstärkt. Das folgende Beispiel aus den USA macht diesen Prozess deutlich.</w:t>
      </w:r>
    </w:p>
    <w:p w14:paraId="00000007"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In den</w:t>
      </w:r>
      <w:r>
        <w:rPr>
          <w:rFonts w:ascii="Calibri" w:eastAsia="Calibri" w:hAnsi="Calibri" w:cs="Calibri"/>
          <w:color w:val="000000"/>
          <w:sz w:val="22"/>
          <w:szCs w:val="22"/>
        </w:rPr>
        <w:t xml:space="preserve"> USA wird ein datenbasiertes Bewertungssystem bei Strafverfahren verwendet. Dieses soll den </w:t>
      </w:r>
      <w:proofErr w:type="spellStart"/>
      <w:r>
        <w:rPr>
          <w:rFonts w:ascii="Calibri" w:eastAsia="Calibri" w:hAnsi="Calibri" w:cs="Calibri"/>
          <w:color w:val="000000"/>
          <w:sz w:val="22"/>
          <w:szCs w:val="22"/>
        </w:rPr>
        <w:t>Richter_innen</w:t>
      </w:r>
      <w:proofErr w:type="spellEnd"/>
      <w:r>
        <w:rPr>
          <w:rFonts w:ascii="Calibri" w:eastAsia="Calibri" w:hAnsi="Calibri" w:cs="Calibri"/>
          <w:color w:val="000000"/>
          <w:sz w:val="22"/>
          <w:szCs w:val="22"/>
        </w:rPr>
        <w:t xml:space="preserve"> dabei helfen, anhand eines </w:t>
      </w:r>
      <w:r>
        <w:rPr>
          <w:rFonts w:ascii="Calibri" w:eastAsia="Calibri" w:hAnsi="Calibri" w:cs="Calibri"/>
          <w:sz w:val="22"/>
          <w:szCs w:val="22"/>
        </w:rPr>
        <w:t>berechneten</w:t>
      </w:r>
      <w:r>
        <w:rPr>
          <w:rFonts w:ascii="Calibri" w:eastAsia="Calibri" w:hAnsi="Calibri" w:cs="Calibri"/>
          <w:color w:val="000000"/>
          <w:sz w:val="22"/>
          <w:szCs w:val="22"/>
        </w:rPr>
        <w:t xml:space="preserve"> Risiko-Scores </w:t>
      </w:r>
      <w:r>
        <w:rPr>
          <w:rFonts w:ascii="Calibri" w:eastAsia="Calibri" w:hAnsi="Calibri" w:cs="Calibri"/>
          <w:sz w:val="22"/>
          <w:szCs w:val="22"/>
        </w:rPr>
        <w:t>für</w:t>
      </w:r>
      <w:r>
        <w:rPr>
          <w:rFonts w:ascii="Calibri" w:eastAsia="Calibri" w:hAnsi="Calibri" w:cs="Calibri"/>
          <w:color w:val="000000"/>
          <w:sz w:val="22"/>
          <w:szCs w:val="22"/>
        </w:rPr>
        <w:t xml:space="preserve"> die angeklagte Person die angemessene Strafe zu fällen. Diesem algorithmischen Bewertungssystem liegen Daten zu</w:t>
      </w:r>
      <w:r>
        <w:rPr>
          <w:rFonts w:ascii="Calibri" w:eastAsia="Calibri" w:hAnsi="Calibri" w:cs="Calibri"/>
          <w:sz w:val="22"/>
          <w:szCs w:val="22"/>
        </w:rPr>
        <w:t>grunde</w:t>
      </w:r>
      <w:r>
        <w:rPr>
          <w:rFonts w:ascii="Calibri" w:eastAsia="Calibri" w:hAnsi="Calibri" w:cs="Calibri"/>
          <w:color w:val="000000"/>
          <w:sz w:val="22"/>
          <w:szCs w:val="22"/>
        </w:rPr>
        <w:t>, die seit 1995 anhand eines Fragebogens erhoben werden. Der Fragebogen, der von den festgenommenen Personen selbst ausgefüllt werden muss</w:t>
      </w:r>
      <w:r>
        <w:rPr>
          <w:rFonts w:ascii="Calibri" w:eastAsia="Calibri" w:hAnsi="Calibri" w:cs="Calibri"/>
          <w:color w:val="000000"/>
          <w:sz w:val="22"/>
          <w:szCs w:val="22"/>
        </w:rPr>
        <w:t xml:space="preserve">, stellt allgemeine Fragen zu der Person, aber auch sehr persönliche. Fragen, wie oft die angeklagte Person schon mit der Polizei zu tun hatte oder in welchem </w:t>
      </w:r>
      <w:r>
        <w:rPr>
          <w:rFonts w:ascii="Calibri" w:eastAsia="Calibri" w:hAnsi="Calibri" w:cs="Calibri"/>
          <w:color w:val="000000"/>
          <w:sz w:val="22"/>
          <w:szCs w:val="22"/>
        </w:rPr>
        <w:lastRenderedPageBreak/>
        <w:t>Alter das erste Mal Kontakt mit der Polizei bestand, können schon eine Diskriminierung auslösen</w:t>
      </w:r>
      <w:r>
        <w:rPr>
          <w:rFonts w:ascii="Calibri" w:eastAsia="Calibri" w:hAnsi="Calibri" w:cs="Calibri"/>
          <w:sz w:val="22"/>
          <w:szCs w:val="22"/>
        </w:rPr>
        <w:t xml:space="preserve">, </w:t>
      </w:r>
      <w:r>
        <w:rPr>
          <w:rFonts w:ascii="Calibri" w:eastAsia="Calibri" w:hAnsi="Calibri" w:cs="Calibri"/>
          <w:sz w:val="22"/>
          <w:szCs w:val="22"/>
        </w:rPr>
        <w:t>b</w:t>
      </w:r>
      <w:r>
        <w:rPr>
          <w:rFonts w:ascii="Calibri" w:eastAsia="Calibri" w:hAnsi="Calibri" w:cs="Calibri"/>
          <w:color w:val="000000"/>
          <w:sz w:val="22"/>
          <w:szCs w:val="22"/>
        </w:rPr>
        <w:t xml:space="preserve">edenkt man dabei, dass BIPoC (Black, </w:t>
      </w:r>
      <w:proofErr w:type="spellStart"/>
      <w:r>
        <w:rPr>
          <w:rFonts w:ascii="Calibri" w:eastAsia="Calibri" w:hAnsi="Calibri" w:cs="Calibri"/>
          <w:color w:val="000000"/>
          <w:sz w:val="22"/>
          <w:szCs w:val="22"/>
        </w:rPr>
        <w:t>Indigenous</w:t>
      </w:r>
      <w:proofErr w:type="spellEnd"/>
      <w:r>
        <w:rPr>
          <w:rFonts w:ascii="Calibri" w:eastAsia="Calibri" w:hAnsi="Calibri" w:cs="Calibri"/>
          <w:color w:val="000000"/>
          <w:sz w:val="22"/>
          <w:szCs w:val="22"/>
        </w:rPr>
        <w:t xml:space="preserve"> </w:t>
      </w:r>
      <w:r>
        <w:rPr>
          <w:rFonts w:ascii="Calibri" w:eastAsia="Calibri" w:hAnsi="Calibri" w:cs="Calibri"/>
          <w:sz w:val="22"/>
          <w:szCs w:val="22"/>
        </w:rPr>
        <w:t>a</w:t>
      </w:r>
      <w:r>
        <w:rPr>
          <w:rFonts w:ascii="Calibri" w:eastAsia="Calibri" w:hAnsi="Calibri" w:cs="Calibri"/>
          <w:color w:val="000000"/>
          <w:sz w:val="22"/>
          <w:szCs w:val="22"/>
        </w:rPr>
        <w:t xml:space="preserve">nd People </w:t>
      </w:r>
      <w:proofErr w:type="spellStart"/>
      <w:r>
        <w:rPr>
          <w:rFonts w:ascii="Calibri" w:eastAsia="Calibri" w:hAnsi="Calibri" w:cs="Calibri"/>
          <w:color w:val="000000"/>
          <w:sz w:val="22"/>
          <w:szCs w:val="22"/>
        </w:rPr>
        <w:t>of</w:t>
      </w:r>
      <w:proofErr w:type="spellEnd"/>
      <w:r>
        <w:rPr>
          <w:rFonts w:ascii="Calibri" w:eastAsia="Calibri" w:hAnsi="Calibri" w:cs="Calibri"/>
          <w:color w:val="000000"/>
          <w:sz w:val="22"/>
          <w:szCs w:val="22"/>
        </w:rPr>
        <w:t xml:space="preserve"> Color) sehr viel häufiger von der Polizei angehalten und kontrolliert werden als weiße Personen. Des Weiteren enthält der Fragebogen auch Fragen zum persönlichen Leben, zum Beispiel wie man auf</w:t>
      </w:r>
      <w:r>
        <w:rPr>
          <w:rFonts w:ascii="Calibri" w:eastAsia="Calibri" w:hAnsi="Calibri" w:cs="Calibri"/>
          <w:color w:val="000000"/>
          <w:sz w:val="22"/>
          <w:szCs w:val="22"/>
        </w:rPr>
        <w:t>gewachsen ist, wie die Familienkonstellation war und Fragen zu Freunden. Fragen, die bei einer Straftat keine Rolle spielen sollten, sich aber negativ auf die Bewertung auswirken können. Mehrere Studien haben bewiesen, dass dieses System BIPoC benachteilig</w:t>
      </w:r>
      <w:r>
        <w:rPr>
          <w:rFonts w:ascii="Calibri" w:eastAsia="Calibri" w:hAnsi="Calibri" w:cs="Calibri"/>
          <w:color w:val="000000"/>
          <w:sz w:val="22"/>
          <w:szCs w:val="22"/>
        </w:rPr>
        <w:t>t und sie höhere Strafen bekommen als weiße Menschen mit vergleichbaren Vergehen (vgl. O’Neil 201</w:t>
      </w:r>
      <w:r>
        <w:rPr>
          <w:rFonts w:ascii="Calibri" w:eastAsia="Calibri" w:hAnsi="Calibri" w:cs="Calibri"/>
          <w:sz w:val="22"/>
          <w:szCs w:val="22"/>
        </w:rPr>
        <w:t>7</w:t>
      </w:r>
      <w:r>
        <w:rPr>
          <w:rFonts w:ascii="Calibri" w:eastAsia="Calibri" w:hAnsi="Calibri" w:cs="Calibri"/>
          <w:color w:val="000000"/>
          <w:sz w:val="22"/>
          <w:szCs w:val="22"/>
        </w:rPr>
        <w:t>, S. 25</w:t>
      </w:r>
      <w:r>
        <w:rPr>
          <w:rFonts w:ascii="Calibri" w:eastAsia="Calibri" w:hAnsi="Calibri" w:cs="Calibri"/>
          <w:sz w:val="22"/>
          <w:szCs w:val="22"/>
        </w:rPr>
        <w:t> </w:t>
      </w:r>
      <w:r>
        <w:rPr>
          <w:rFonts w:ascii="Calibri" w:eastAsia="Calibri" w:hAnsi="Calibri" w:cs="Calibri"/>
          <w:color w:val="000000"/>
          <w:sz w:val="22"/>
          <w:szCs w:val="22"/>
        </w:rPr>
        <w:t xml:space="preserve">ff). </w:t>
      </w:r>
    </w:p>
    <w:p w14:paraId="00000008"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I</w:t>
      </w:r>
      <w:r>
        <w:rPr>
          <w:rFonts w:ascii="Calibri" w:eastAsia="Calibri" w:hAnsi="Calibri" w:cs="Calibri"/>
          <w:sz w:val="22"/>
          <w:szCs w:val="22"/>
        </w:rPr>
        <w:t>n dem</w:t>
      </w:r>
      <w:r>
        <w:rPr>
          <w:rFonts w:ascii="Calibri" w:eastAsia="Calibri" w:hAnsi="Calibri" w:cs="Calibri"/>
          <w:color w:val="000000"/>
          <w:sz w:val="22"/>
          <w:szCs w:val="22"/>
        </w:rPr>
        <w:t xml:space="preserve"> Dokumentarfilm „</w:t>
      </w:r>
      <w:proofErr w:type="spellStart"/>
      <w:r>
        <w:rPr>
          <w:rFonts w:ascii="Calibri" w:eastAsia="Calibri" w:hAnsi="Calibri" w:cs="Calibri"/>
          <w:color w:val="000000"/>
          <w:sz w:val="22"/>
          <w:szCs w:val="22"/>
        </w:rPr>
        <w:t>Coded</w:t>
      </w:r>
      <w:proofErr w:type="spellEnd"/>
      <w:r>
        <w:rPr>
          <w:rFonts w:ascii="Calibri" w:eastAsia="Calibri" w:hAnsi="Calibri" w:cs="Calibri"/>
          <w:color w:val="000000"/>
          <w:sz w:val="22"/>
          <w:szCs w:val="22"/>
        </w:rPr>
        <w:t xml:space="preserve"> Bias“ von </w:t>
      </w:r>
      <w:proofErr w:type="spellStart"/>
      <w:r>
        <w:rPr>
          <w:rFonts w:ascii="Calibri" w:eastAsia="Calibri" w:hAnsi="Calibri" w:cs="Calibri"/>
          <w:color w:val="000000"/>
          <w:sz w:val="22"/>
          <w:szCs w:val="22"/>
        </w:rPr>
        <w:t>Shalini</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Kantayya</w:t>
      </w:r>
      <w:proofErr w:type="spellEnd"/>
      <w:r>
        <w:rPr>
          <w:rFonts w:ascii="Calibri" w:eastAsia="Calibri" w:hAnsi="Calibri" w:cs="Calibri"/>
          <w:color w:val="000000"/>
          <w:sz w:val="22"/>
          <w:szCs w:val="22"/>
        </w:rPr>
        <w:t xml:space="preserve"> erzählt die MIT </w:t>
      </w:r>
      <w:r>
        <w:rPr>
          <w:rFonts w:ascii="Calibri" w:eastAsia="Calibri" w:hAnsi="Calibri" w:cs="Calibri"/>
          <w:sz w:val="22"/>
          <w:szCs w:val="22"/>
        </w:rPr>
        <w:t xml:space="preserve">Computerwissenschaftlerin </w:t>
      </w:r>
      <w:r>
        <w:rPr>
          <w:rFonts w:ascii="Calibri" w:eastAsia="Calibri" w:hAnsi="Calibri" w:cs="Calibri"/>
          <w:color w:val="000000"/>
          <w:sz w:val="22"/>
          <w:szCs w:val="22"/>
        </w:rPr>
        <w:t xml:space="preserve">Joy </w:t>
      </w:r>
      <w:proofErr w:type="spellStart"/>
      <w:r>
        <w:rPr>
          <w:rFonts w:ascii="Calibri" w:eastAsia="Calibri" w:hAnsi="Calibri" w:cs="Calibri"/>
          <w:color w:val="000000"/>
          <w:sz w:val="22"/>
          <w:szCs w:val="22"/>
        </w:rPr>
        <w:t>Buolamwini</w:t>
      </w:r>
      <w:proofErr w:type="spellEnd"/>
      <w:r>
        <w:rPr>
          <w:rFonts w:ascii="Calibri" w:eastAsia="Calibri" w:hAnsi="Calibri" w:cs="Calibri"/>
          <w:color w:val="000000"/>
          <w:sz w:val="22"/>
          <w:szCs w:val="22"/>
        </w:rPr>
        <w:t xml:space="preserve">, wie ihr während der Arbeit im </w:t>
      </w:r>
      <w:r>
        <w:rPr>
          <w:rFonts w:ascii="Calibri" w:eastAsia="Calibri" w:hAnsi="Calibri" w:cs="Calibri"/>
          <w:color w:val="000000"/>
          <w:sz w:val="22"/>
          <w:szCs w:val="22"/>
        </w:rPr>
        <w:t xml:space="preserve">Computer Lab aufgefallen ist, dass eine Gesichtserkennungssoftware ihr Gesicht </w:t>
      </w:r>
      <w:r>
        <w:rPr>
          <w:rFonts w:ascii="Calibri" w:eastAsia="Calibri" w:hAnsi="Calibri" w:cs="Calibri"/>
          <w:sz w:val="22"/>
          <w:szCs w:val="22"/>
        </w:rPr>
        <w:t>nur</w:t>
      </w:r>
      <w:r>
        <w:rPr>
          <w:rFonts w:ascii="Calibri" w:eastAsia="Calibri" w:hAnsi="Calibri" w:cs="Calibri"/>
          <w:color w:val="000000"/>
          <w:sz w:val="22"/>
          <w:szCs w:val="22"/>
        </w:rPr>
        <w:t xml:space="preserve"> erkannte, </w:t>
      </w:r>
      <w:r>
        <w:rPr>
          <w:rFonts w:ascii="Calibri" w:eastAsia="Calibri" w:hAnsi="Calibri" w:cs="Calibri"/>
          <w:sz w:val="22"/>
          <w:szCs w:val="22"/>
        </w:rPr>
        <w:t xml:space="preserve">wenn sie </w:t>
      </w:r>
      <w:r>
        <w:rPr>
          <w:rFonts w:ascii="Calibri" w:eastAsia="Calibri" w:hAnsi="Calibri" w:cs="Calibri"/>
          <w:color w:val="000000"/>
          <w:sz w:val="22"/>
          <w:szCs w:val="22"/>
        </w:rPr>
        <w:t>sich eine weiße Maske aufsetzte. Auf</w:t>
      </w:r>
      <w:r>
        <w:rPr>
          <w:rFonts w:ascii="Calibri" w:eastAsia="Calibri" w:hAnsi="Calibri" w:cs="Calibri"/>
          <w:sz w:val="22"/>
          <w:szCs w:val="22"/>
        </w:rPr>
        <w:t>g</w:t>
      </w:r>
      <w:r>
        <w:rPr>
          <w:rFonts w:ascii="Calibri" w:eastAsia="Calibri" w:hAnsi="Calibri" w:cs="Calibri"/>
          <w:color w:val="000000"/>
          <w:sz w:val="22"/>
          <w:szCs w:val="22"/>
        </w:rPr>
        <w:t xml:space="preserve">rund dieses Erlebnisses unternahm Joy </w:t>
      </w:r>
      <w:proofErr w:type="spellStart"/>
      <w:r>
        <w:rPr>
          <w:rFonts w:ascii="Calibri" w:eastAsia="Calibri" w:hAnsi="Calibri" w:cs="Calibri"/>
          <w:color w:val="000000"/>
          <w:sz w:val="22"/>
          <w:szCs w:val="22"/>
        </w:rPr>
        <w:t>Buolamwini</w:t>
      </w:r>
      <w:proofErr w:type="spellEnd"/>
      <w:r>
        <w:rPr>
          <w:rFonts w:ascii="Calibri" w:eastAsia="Calibri" w:hAnsi="Calibri" w:cs="Calibri"/>
          <w:color w:val="000000"/>
          <w:sz w:val="22"/>
          <w:szCs w:val="22"/>
        </w:rPr>
        <w:t xml:space="preserve"> weitere Untersuchungen dazu und fand heraus, dass auch andere Gesich</w:t>
      </w:r>
      <w:r>
        <w:rPr>
          <w:rFonts w:ascii="Calibri" w:eastAsia="Calibri" w:hAnsi="Calibri" w:cs="Calibri"/>
          <w:color w:val="000000"/>
          <w:sz w:val="22"/>
          <w:szCs w:val="22"/>
        </w:rPr>
        <w:t>tserkennungssoftware dunklere Haut schlechter erk</w:t>
      </w:r>
      <w:r>
        <w:rPr>
          <w:rFonts w:ascii="Calibri" w:eastAsia="Calibri" w:hAnsi="Calibri" w:cs="Calibri"/>
          <w:sz w:val="22"/>
          <w:szCs w:val="22"/>
        </w:rPr>
        <w:t>annte</w:t>
      </w:r>
      <w:r>
        <w:rPr>
          <w:rFonts w:ascii="Calibri" w:eastAsia="Calibri" w:hAnsi="Calibri" w:cs="Calibri"/>
          <w:color w:val="000000"/>
          <w:sz w:val="22"/>
          <w:szCs w:val="22"/>
        </w:rPr>
        <w:t xml:space="preserve"> als hellere Haut und dass die Systeme bei Frauen </w:t>
      </w:r>
      <w:r>
        <w:rPr>
          <w:rFonts w:ascii="Calibri" w:eastAsia="Calibri" w:hAnsi="Calibri" w:cs="Calibri"/>
          <w:sz w:val="22"/>
          <w:szCs w:val="22"/>
        </w:rPr>
        <w:t xml:space="preserve">fehleranfälliger waren </w:t>
      </w:r>
      <w:r>
        <w:rPr>
          <w:rFonts w:ascii="Calibri" w:eastAsia="Calibri" w:hAnsi="Calibri" w:cs="Calibri"/>
          <w:color w:val="000000"/>
          <w:sz w:val="22"/>
          <w:szCs w:val="22"/>
        </w:rPr>
        <w:t xml:space="preserve">als bei Männern. Diese Defizite der Software konnten auf die unausgewogenen Trainingsdaten, mit </w:t>
      </w:r>
      <w:r>
        <w:rPr>
          <w:rFonts w:ascii="Calibri" w:eastAsia="Calibri" w:hAnsi="Calibri" w:cs="Calibri"/>
          <w:sz w:val="22"/>
          <w:szCs w:val="22"/>
        </w:rPr>
        <w:t>denen</w:t>
      </w:r>
      <w:r>
        <w:rPr>
          <w:rFonts w:ascii="Calibri" w:eastAsia="Calibri" w:hAnsi="Calibri" w:cs="Calibri"/>
          <w:color w:val="000000"/>
          <w:sz w:val="22"/>
          <w:szCs w:val="22"/>
        </w:rPr>
        <w:t xml:space="preserve"> der Algorithmus gefüttert w</w:t>
      </w:r>
      <w:r>
        <w:rPr>
          <w:rFonts w:ascii="Calibri" w:eastAsia="Calibri" w:hAnsi="Calibri" w:cs="Calibri"/>
          <w:color w:val="000000"/>
          <w:sz w:val="22"/>
          <w:szCs w:val="22"/>
        </w:rPr>
        <w:t xml:space="preserve">urde, zurückgeführt werden. Circa </w:t>
      </w:r>
      <w:r>
        <w:rPr>
          <w:rFonts w:ascii="Calibri" w:eastAsia="Calibri" w:hAnsi="Calibri" w:cs="Calibri"/>
          <w:sz w:val="22"/>
          <w:szCs w:val="22"/>
        </w:rPr>
        <w:t>z</w:t>
      </w:r>
      <w:r>
        <w:rPr>
          <w:rFonts w:ascii="Calibri" w:eastAsia="Calibri" w:hAnsi="Calibri" w:cs="Calibri"/>
          <w:color w:val="000000"/>
          <w:sz w:val="22"/>
          <w:szCs w:val="22"/>
        </w:rPr>
        <w:t xml:space="preserve">wei </w:t>
      </w:r>
      <w:r>
        <w:rPr>
          <w:rFonts w:ascii="Calibri" w:eastAsia="Calibri" w:hAnsi="Calibri" w:cs="Calibri"/>
          <w:sz w:val="22"/>
          <w:szCs w:val="22"/>
        </w:rPr>
        <w:t>D</w:t>
      </w:r>
      <w:r>
        <w:rPr>
          <w:rFonts w:ascii="Calibri" w:eastAsia="Calibri" w:hAnsi="Calibri" w:cs="Calibri"/>
          <w:color w:val="000000"/>
          <w:sz w:val="22"/>
          <w:szCs w:val="22"/>
        </w:rPr>
        <w:t xml:space="preserve">rittel der Trainingsdaten bestanden aus Fotos von hellhäutigen Männern, nur ein geringer Anteil waren Frauengesichter und noch weniger waren dunkelhäutige Frauen (vgl. </w:t>
      </w:r>
      <w:proofErr w:type="spellStart"/>
      <w:r>
        <w:rPr>
          <w:rFonts w:ascii="Calibri" w:eastAsia="Calibri" w:hAnsi="Calibri" w:cs="Calibri"/>
          <w:color w:val="000000"/>
          <w:sz w:val="22"/>
          <w:szCs w:val="22"/>
        </w:rPr>
        <w:t>Kantayya</w:t>
      </w:r>
      <w:proofErr w:type="spellEnd"/>
      <w:r>
        <w:rPr>
          <w:rFonts w:ascii="Calibri" w:eastAsia="Calibri" w:hAnsi="Calibri" w:cs="Calibri"/>
          <w:color w:val="000000"/>
          <w:sz w:val="22"/>
          <w:szCs w:val="22"/>
        </w:rPr>
        <w:t xml:space="preserve"> 2020). Diese Beispiele zeigen deutlich,</w:t>
      </w:r>
      <w:r>
        <w:rPr>
          <w:rFonts w:ascii="Calibri" w:eastAsia="Calibri" w:hAnsi="Calibri" w:cs="Calibri"/>
          <w:color w:val="000000"/>
          <w:sz w:val="22"/>
          <w:szCs w:val="22"/>
        </w:rPr>
        <w:t xml:space="preserve"> dass datenbasierte Systeme nicht automatisch neutrale oder gerechtere Entscheidungen treffen als Menschen. Die Systeme werden mit Daten trainiert, welche die bereits vorhandenen Benachteiligungen und Unterrepräsentationen weiterführen. </w:t>
      </w:r>
    </w:p>
    <w:p w14:paraId="00000009"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In ihrem Buch „Ein</w:t>
      </w:r>
      <w:r>
        <w:rPr>
          <w:rFonts w:ascii="Calibri" w:eastAsia="Calibri" w:hAnsi="Calibri" w:cs="Calibri"/>
          <w:color w:val="000000"/>
          <w:sz w:val="22"/>
          <w:szCs w:val="22"/>
        </w:rPr>
        <w:t xml:space="preserve"> Algorithmus hat kein Taktgefühl – Wo künstliche Intelligenz sich irrt, warum uns das betrifft und was wir dagegen tun können“ beschreibt die Informatikprofessorin Katharina Zweig anschaulich, wie Algorithmen und datenbasierte Systeme funktionieren, was si</w:t>
      </w:r>
      <w:r>
        <w:rPr>
          <w:rFonts w:ascii="Calibri" w:eastAsia="Calibri" w:hAnsi="Calibri" w:cs="Calibri"/>
          <w:color w:val="000000"/>
          <w:sz w:val="22"/>
          <w:szCs w:val="22"/>
        </w:rPr>
        <w:t xml:space="preserve">e gut können und wo ihre Grenzen liegen (vgl. Zweig 2019). </w:t>
      </w:r>
      <w:r>
        <w:rPr>
          <w:rFonts w:ascii="Calibri" w:eastAsia="Calibri" w:hAnsi="Calibri" w:cs="Calibri"/>
          <w:sz w:val="22"/>
          <w:szCs w:val="22"/>
        </w:rPr>
        <w:t xml:space="preserve">Laut Zweig können </w:t>
      </w:r>
      <w:r>
        <w:rPr>
          <w:rFonts w:ascii="Calibri" w:eastAsia="Calibri" w:hAnsi="Calibri" w:cs="Calibri"/>
          <w:color w:val="000000"/>
          <w:sz w:val="22"/>
          <w:szCs w:val="22"/>
        </w:rPr>
        <w:t xml:space="preserve">algorithmische Entscheidungssysteme keine „Lösung“ von gesellschaftlichen Diskrepanzen sein. Sie macht dies unter anderem an dem Beispiel von Amazon deutlich. Amazon arbeitete </w:t>
      </w:r>
      <w:r>
        <w:rPr>
          <w:rFonts w:ascii="Calibri" w:eastAsia="Calibri" w:hAnsi="Calibri" w:cs="Calibri"/>
          <w:sz w:val="22"/>
          <w:szCs w:val="22"/>
        </w:rPr>
        <w:t>in</w:t>
      </w:r>
      <w:r>
        <w:rPr>
          <w:rFonts w:ascii="Calibri" w:eastAsia="Calibri" w:hAnsi="Calibri" w:cs="Calibri"/>
          <w:color w:val="000000"/>
          <w:sz w:val="22"/>
          <w:szCs w:val="22"/>
        </w:rPr>
        <w:t xml:space="preserve"> </w:t>
      </w:r>
      <w:r>
        <w:rPr>
          <w:rFonts w:ascii="Calibri" w:eastAsia="Calibri" w:hAnsi="Calibri" w:cs="Calibri"/>
          <w:color w:val="000000"/>
          <w:sz w:val="22"/>
          <w:szCs w:val="22"/>
        </w:rPr>
        <w:t>2014 mit einem datenbasierten Bewerbungsbewertungssystem mit dem Ziel, mögliche Diskriminierung durch Menschen im Bewerbungsprozess auszuschließen. Als Trainingsdaten wurden die Bewerbungsunterlagen der vergangenen Jahre verwendet. Das Geschlecht wurde nic</w:t>
      </w:r>
      <w:r>
        <w:rPr>
          <w:rFonts w:ascii="Calibri" w:eastAsia="Calibri" w:hAnsi="Calibri" w:cs="Calibri"/>
          <w:color w:val="000000"/>
          <w:sz w:val="22"/>
          <w:szCs w:val="22"/>
        </w:rPr>
        <w:t xml:space="preserve">ht in die Trainingsdaten eingespeist. </w:t>
      </w:r>
      <w:r>
        <w:rPr>
          <w:rFonts w:ascii="Calibri" w:eastAsia="Calibri" w:hAnsi="Calibri" w:cs="Calibri"/>
          <w:sz w:val="22"/>
          <w:szCs w:val="22"/>
        </w:rPr>
        <w:t>Dabei wurde allerdings vergessen</w:t>
      </w:r>
      <w:r>
        <w:rPr>
          <w:rFonts w:ascii="Calibri" w:eastAsia="Calibri" w:hAnsi="Calibri" w:cs="Calibri"/>
          <w:color w:val="000000"/>
          <w:sz w:val="22"/>
          <w:szCs w:val="22"/>
        </w:rPr>
        <w:t>, dass in der Vergangenheit vor allem Männer erfolgreich eingestellt wurden und dass Frauen in großen Tech-Firmen unterrepräsentiert sind. S</w:t>
      </w:r>
      <w:r>
        <w:rPr>
          <w:rFonts w:ascii="Calibri" w:eastAsia="Calibri" w:hAnsi="Calibri" w:cs="Calibri"/>
          <w:sz w:val="22"/>
          <w:szCs w:val="22"/>
        </w:rPr>
        <w:t xml:space="preserve">o begann </w:t>
      </w:r>
      <w:r>
        <w:rPr>
          <w:rFonts w:ascii="Calibri" w:eastAsia="Calibri" w:hAnsi="Calibri" w:cs="Calibri"/>
          <w:color w:val="000000"/>
          <w:sz w:val="22"/>
          <w:szCs w:val="22"/>
        </w:rPr>
        <w:t>der Algorithmus</w:t>
      </w:r>
      <w:r>
        <w:rPr>
          <w:rFonts w:ascii="Calibri" w:eastAsia="Calibri" w:hAnsi="Calibri" w:cs="Calibri"/>
          <w:sz w:val="22"/>
          <w:szCs w:val="22"/>
        </w:rPr>
        <w:t xml:space="preserve"> damit,</w:t>
      </w:r>
      <w:r>
        <w:rPr>
          <w:rFonts w:ascii="Calibri" w:eastAsia="Calibri" w:hAnsi="Calibri" w:cs="Calibri"/>
          <w:color w:val="000000"/>
          <w:sz w:val="22"/>
          <w:szCs w:val="22"/>
        </w:rPr>
        <w:t xml:space="preserve"> Frauen auszuso</w:t>
      </w:r>
      <w:r>
        <w:rPr>
          <w:rFonts w:ascii="Calibri" w:eastAsia="Calibri" w:hAnsi="Calibri" w:cs="Calibri"/>
          <w:color w:val="000000"/>
          <w:sz w:val="22"/>
          <w:szCs w:val="22"/>
        </w:rPr>
        <w:t xml:space="preserve">rtieren, wenn zum Beispiel aus ihren Unterlagen hervorging, dass sie an einem Frauen-College studiert </w:t>
      </w:r>
      <w:r>
        <w:rPr>
          <w:rFonts w:ascii="Calibri" w:eastAsia="Calibri" w:hAnsi="Calibri" w:cs="Calibri"/>
          <w:sz w:val="22"/>
          <w:szCs w:val="22"/>
        </w:rPr>
        <w:t>hatten</w:t>
      </w:r>
      <w:r>
        <w:rPr>
          <w:rFonts w:ascii="Calibri" w:eastAsia="Calibri" w:hAnsi="Calibri" w:cs="Calibri"/>
          <w:color w:val="000000"/>
          <w:sz w:val="22"/>
          <w:szCs w:val="22"/>
        </w:rPr>
        <w:t>. Der Algorithmus hatte auf</w:t>
      </w:r>
      <w:r>
        <w:rPr>
          <w:rFonts w:ascii="Calibri" w:eastAsia="Calibri" w:hAnsi="Calibri" w:cs="Calibri"/>
          <w:sz w:val="22"/>
          <w:szCs w:val="22"/>
        </w:rPr>
        <w:t>g</w:t>
      </w:r>
      <w:r>
        <w:rPr>
          <w:rFonts w:ascii="Calibri" w:eastAsia="Calibri" w:hAnsi="Calibri" w:cs="Calibri"/>
          <w:color w:val="000000"/>
          <w:sz w:val="22"/>
          <w:szCs w:val="22"/>
        </w:rPr>
        <w:t>rund seiner Trainingsdaten gelernt, dass dieses Merkmal nicht oft zu einer erfolgreichen Einstellung geführt hat und sor</w:t>
      </w:r>
      <w:r>
        <w:rPr>
          <w:rFonts w:ascii="Calibri" w:eastAsia="Calibri" w:hAnsi="Calibri" w:cs="Calibri"/>
          <w:color w:val="000000"/>
          <w:sz w:val="22"/>
          <w:szCs w:val="22"/>
        </w:rPr>
        <w:t xml:space="preserve">tierte die Bewerbung deswegen aus (vgl. ebd. S. 212). </w:t>
      </w:r>
    </w:p>
    <w:p w14:paraId="0000000A" w14:textId="77777777" w:rsidR="00C10023" w:rsidRDefault="00C10023">
      <w:pPr>
        <w:widowControl/>
        <w:pBdr>
          <w:top w:val="nil"/>
          <w:left w:val="nil"/>
          <w:bottom w:val="nil"/>
          <w:right w:val="nil"/>
          <w:between w:val="nil"/>
        </w:pBdr>
        <w:spacing w:line="360" w:lineRule="auto"/>
        <w:jc w:val="both"/>
        <w:rPr>
          <w:rFonts w:ascii="Calibri" w:eastAsia="Calibri" w:hAnsi="Calibri" w:cs="Calibri"/>
          <w:color w:val="000000"/>
          <w:sz w:val="22"/>
          <w:szCs w:val="22"/>
        </w:rPr>
      </w:pPr>
    </w:p>
    <w:p w14:paraId="0000000B"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sz w:val="22"/>
          <w:szCs w:val="22"/>
        </w:rPr>
        <w:t>Die</w:t>
      </w:r>
      <w:r>
        <w:rPr>
          <w:rFonts w:ascii="Calibri" w:eastAsia="Calibri" w:hAnsi="Calibri" w:cs="Calibri"/>
          <w:color w:val="000000"/>
          <w:sz w:val="22"/>
          <w:szCs w:val="22"/>
        </w:rPr>
        <w:t xml:space="preserve"> Beispiele von Joy </w:t>
      </w:r>
      <w:proofErr w:type="spellStart"/>
      <w:r>
        <w:rPr>
          <w:rFonts w:ascii="Calibri" w:eastAsia="Calibri" w:hAnsi="Calibri" w:cs="Calibri"/>
          <w:color w:val="000000"/>
          <w:sz w:val="22"/>
          <w:szCs w:val="22"/>
        </w:rPr>
        <w:t>Buolamwini</w:t>
      </w:r>
      <w:proofErr w:type="spellEnd"/>
      <w:r>
        <w:rPr>
          <w:rFonts w:ascii="Calibri" w:eastAsia="Calibri" w:hAnsi="Calibri" w:cs="Calibri"/>
          <w:sz w:val="22"/>
          <w:szCs w:val="22"/>
        </w:rPr>
        <w:t xml:space="preserve"> und </w:t>
      </w:r>
      <w:r>
        <w:rPr>
          <w:rFonts w:ascii="Calibri" w:eastAsia="Calibri" w:hAnsi="Calibri" w:cs="Calibri"/>
          <w:color w:val="000000"/>
          <w:sz w:val="22"/>
          <w:szCs w:val="22"/>
        </w:rPr>
        <w:t>Katharina Zweig führ</w:t>
      </w:r>
      <w:r>
        <w:rPr>
          <w:rFonts w:ascii="Calibri" w:eastAsia="Calibri" w:hAnsi="Calibri" w:cs="Calibri"/>
          <w:sz w:val="22"/>
          <w:szCs w:val="22"/>
        </w:rPr>
        <w:t>en</w:t>
      </w:r>
      <w:r>
        <w:rPr>
          <w:rFonts w:ascii="Calibri" w:eastAsia="Calibri" w:hAnsi="Calibri" w:cs="Calibri"/>
          <w:color w:val="000000"/>
          <w:sz w:val="22"/>
          <w:szCs w:val="22"/>
        </w:rPr>
        <w:t xml:space="preserve"> uns zu einem weiteren Punkt, der bei der Arbeit mit Daten oft zu wenig Aufmerksamkeit bekommt. Es handelt sich um die Leerstellen, die Verge</w:t>
      </w:r>
      <w:r>
        <w:rPr>
          <w:rFonts w:ascii="Calibri" w:eastAsia="Calibri" w:hAnsi="Calibri" w:cs="Calibri"/>
          <w:color w:val="000000"/>
          <w:sz w:val="22"/>
          <w:szCs w:val="22"/>
        </w:rPr>
        <w:t>ssenen, d</w:t>
      </w:r>
      <w:r>
        <w:rPr>
          <w:rFonts w:ascii="Calibri" w:eastAsia="Calibri" w:hAnsi="Calibri" w:cs="Calibri"/>
          <w:sz w:val="22"/>
          <w:szCs w:val="22"/>
        </w:rPr>
        <w:t>ie</w:t>
      </w:r>
      <w:r>
        <w:rPr>
          <w:rFonts w:ascii="Calibri" w:eastAsia="Calibri" w:hAnsi="Calibri" w:cs="Calibri"/>
          <w:color w:val="000000"/>
          <w:sz w:val="22"/>
          <w:szCs w:val="22"/>
        </w:rPr>
        <w:t xml:space="preserve"> blinden Flecken. Die, die nicht mitgedacht, nicht mitgezählt oder schlichtweg vergessen werden. Sind keine Daten über sie vorhanden, existieren sie nicht. In der Vergangenheit bis hin in die Gegenwart betrifft dies in vielen Bereichen </w:t>
      </w:r>
      <w:proofErr w:type="spellStart"/>
      <w:r>
        <w:rPr>
          <w:rFonts w:ascii="Calibri" w:eastAsia="Calibri" w:hAnsi="Calibri" w:cs="Calibri"/>
          <w:color w:val="000000"/>
          <w:sz w:val="22"/>
          <w:szCs w:val="22"/>
        </w:rPr>
        <w:t>minorisie</w:t>
      </w:r>
      <w:r>
        <w:rPr>
          <w:rFonts w:ascii="Calibri" w:eastAsia="Calibri" w:hAnsi="Calibri" w:cs="Calibri"/>
          <w:color w:val="000000"/>
          <w:sz w:val="22"/>
          <w:szCs w:val="22"/>
        </w:rPr>
        <w:t>rte</w:t>
      </w:r>
      <w:proofErr w:type="spellEnd"/>
      <w:r>
        <w:rPr>
          <w:rFonts w:ascii="Calibri" w:eastAsia="Calibri" w:hAnsi="Calibri" w:cs="Calibri"/>
          <w:color w:val="000000"/>
          <w:sz w:val="22"/>
          <w:szCs w:val="22"/>
        </w:rPr>
        <w:t xml:space="preserve"> Gruppen und die größte Minderheit der Welt: die Frauen. Momentan machen Frauen 49,5</w:t>
      </w:r>
      <w:r>
        <w:rPr>
          <w:rFonts w:ascii="Calibri" w:eastAsia="Calibri" w:hAnsi="Calibri" w:cs="Calibri"/>
          <w:sz w:val="22"/>
          <w:szCs w:val="22"/>
        </w:rPr>
        <w:t> </w:t>
      </w:r>
      <w:r>
        <w:rPr>
          <w:rFonts w:ascii="Calibri" w:eastAsia="Calibri" w:hAnsi="Calibri" w:cs="Calibri"/>
          <w:color w:val="000000"/>
          <w:sz w:val="22"/>
          <w:szCs w:val="22"/>
        </w:rPr>
        <w:t xml:space="preserve">% der Weltbevölkerung aus (vgl. </w:t>
      </w:r>
      <w:r>
        <w:rPr>
          <w:rFonts w:ascii="Calibri" w:eastAsia="Calibri" w:hAnsi="Calibri" w:cs="Calibri"/>
          <w:sz w:val="22"/>
          <w:szCs w:val="22"/>
        </w:rPr>
        <w:t>C</w:t>
      </w:r>
      <w:r>
        <w:rPr>
          <w:rFonts w:ascii="Calibri" w:eastAsia="Calibri" w:hAnsi="Calibri" w:cs="Calibri"/>
          <w:color w:val="000000"/>
          <w:sz w:val="22"/>
          <w:szCs w:val="22"/>
        </w:rPr>
        <w:t>ountry Meters 2021, o.</w:t>
      </w:r>
      <w:r>
        <w:rPr>
          <w:rFonts w:ascii="Calibri" w:eastAsia="Calibri" w:hAnsi="Calibri" w:cs="Calibri"/>
          <w:sz w:val="22"/>
          <w:szCs w:val="22"/>
        </w:rPr>
        <w:t> </w:t>
      </w:r>
      <w:r>
        <w:rPr>
          <w:rFonts w:ascii="Calibri" w:eastAsia="Calibri" w:hAnsi="Calibri" w:cs="Calibri"/>
          <w:color w:val="000000"/>
          <w:sz w:val="22"/>
          <w:szCs w:val="22"/>
        </w:rPr>
        <w:t>S.)</w:t>
      </w:r>
      <w:r>
        <w:rPr>
          <w:rFonts w:ascii="Calibri" w:eastAsia="Calibri" w:hAnsi="Calibri" w:cs="Calibri"/>
          <w:sz w:val="22"/>
          <w:szCs w:val="22"/>
        </w:rPr>
        <w:t>;</w:t>
      </w:r>
      <w:r>
        <w:rPr>
          <w:rFonts w:ascii="Calibri" w:eastAsia="Calibri" w:hAnsi="Calibri" w:cs="Calibri"/>
          <w:color w:val="000000"/>
          <w:sz w:val="22"/>
          <w:szCs w:val="22"/>
        </w:rPr>
        <w:t xml:space="preserve"> trotzdem werden sie in vielen Bereichen, unter anderem in der Stadtplanung, der Medizin oder im Design, nic</w:t>
      </w:r>
      <w:r>
        <w:rPr>
          <w:rFonts w:ascii="Calibri" w:eastAsia="Calibri" w:hAnsi="Calibri" w:cs="Calibri"/>
          <w:color w:val="000000"/>
          <w:sz w:val="22"/>
          <w:szCs w:val="22"/>
        </w:rPr>
        <w:t xml:space="preserve">ht (genügend) </w:t>
      </w:r>
      <w:r>
        <w:rPr>
          <w:rFonts w:ascii="Calibri" w:eastAsia="Calibri" w:hAnsi="Calibri" w:cs="Calibri"/>
          <w:sz w:val="22"/>
          <w:szCs w:val="22"/>
        </w:rPr>
        <w:t>berücksichtigt</w:t>
      </w:r>
      <w:r>
        <w:rPr>
          <w:rFonts w:ascii="Calibri" w:eastAsia="Calibri" w:hAnsi="Calibri" w:cs="Calibri"/>
          <w:color w:val="000000"/>
          <w:sz w:val="22"/>
          <w:szCs w:val="22"/>
        </w:rPr>
        <w:t>. Dies kann, abgesehen von ärgerlichen Zwischenfällen im Alltag, auch schwerwiegende und lebensgefährliche Folgen haben. In ihrem Buch „Unsichtbare Frauen – Wie eine von Daten beherrschte Welt die Hälfte der Bevölkerung ignorier</w:t>
      </w:r>
      <w:r>
        <w:rPr>
          <w:rFonts w:ascii="Calibri" w:eastAsia="Calibri" w:hAnsi="Calibri" w:cs="Calibri"/>
          <w:color w:val="000000"/>
          <w:sz w:val="22"/>
          <w:szCs w:val="22"/>
        </w:rPr>
        <w:t xml:space="preserve">t“ (vgl. </w:t>
      </w:r>
      <w:proofErr w:type="spellStart"/>
      <w:r>
        <w:rPr>
          <w:rFonts w:ascii="Calibri" w:eastAsia="Calibri" w:hAnsi="Calibri" w:cs="Calibri"/>
          <w:color w:val="000000"/>
          <w:sz w:val="22"/>
          <w:szCs w:val="22"/>
        </w:rPr>
        <w:t>Criado</w:t>
      </w:r>
      <w:proofErr w:type="spellEnd"/>
      <w:r>
        <w:rPr>
          <w:rFonts w:ascii="Calibri" w:eastAsia="Calibri" w:hAnsi="Calibri" w:cs="Calibri"/>
          <w:color w:val="000000"/>
          <w:sz w:val="22"/>
          <w:szCs w:val="22"/>
        </w:rPr>
        <w:t xml:space="preserve">-Perez 2020) geht Caroline </w:t>
      </w:r>
      <w:proofErr w:type="spellStart"/>
      <w:r>
        <w:rPr>
          <w:rFonts w:ascii="Calibri" w:eastAsia="Calibri" w:hAnsi="Calibri" w:cs="Calibri"/>
          <w:color w:val="000000"/>
          <w:sz w:val="22"/>
          <w:szCs w:val="22"/>
        </w:rPr>
        <w:t>Criado</w:t>
      </w:r>
      <w:proofErr w:type="spellEnd"/>
      <w:r>
        <w:rPr>
          <w:rFonts w:ascii="Calibri" w:eastAsia="Calibri" w:hAnsi="Calibri" w:cs="Calibri"/>
          <w:color w:val="000000"/>
          <w:sz w:val="22"/>
          <w:szCs w:val="22"/>
        </w:rPr>
        <w:t>-Perez</w:t>
      </w:r>
      <w:r>
        <w:rPr>
          <w:rFonts w:ascii="Calibri" w:eastAsia="Calibri" w:hAnsi="Calibri" w:cs="Calibri"/>
          <w:color w:val="000000"/>
          <w:sz w:val="22"/>
          <w:szCs w:val="22"/>
          <w:vertAlign w:val="superscript"/>
        </w:rPr>
        <w:footnoteReference w:id="1"/>
      </w:r>
      <w:r>
        <w:rPr>
          <w:rFonts w:ascii="Calibri" w:eastAsia="Calibri" w:hAnsi="Calibri" w:cs="Calibri"/>
          <w:color w:val="000000"/>
          <w:sz w:val="22"/>
          <w:szCs w:val="22"/>
        </w:rPr>
        <w:t xml:space="preserve"> ausführlich auf dieses Thema ein und schildert die Probleme, die durch das Phänomen de</w:t>
      </w:r>
      <w:r>
        <w:rPr>
          <w:rFonts w:ascii="Calibri" w:eastAsia="Calibri" w:hAnsi="Calibri" w:cs="Calibri"/>
          <w:sz w:val="22"/>
          <w:szCs w:val="22"/>
        </w:rPr>
        <w:t>r</w:t>
      </w:r>
      <w:r>
        <w:rPr>
          <w:rFonts w:ascii="Calibri" w:eastAsia="Calibri" w:hAnsi="Calibri" w:cs="Calibri"/>
          <w:color w:val="000000"/>
          <w:sz w:val="22"/>
          <w:szCs w:val="22"/>
        </w:rPr>
        <w:t xml:space="preserve"> Gender-Data-Gap ausgelöst werden. Im Vorwort ihres Buches erklärt sie, was sich hinter diesem Begriff verbirgt. In der Geschichtsschreibung klafft eine große Lücke der Sichtbarkeit von Frauen. Die Frauen nehmen „weder in kultureller noch in biologischer H</w:t>
      </w:r>
      <w:r>
        <w:rPr>
          <w:rFonts w:ascii="Calibri" w:eastAsia="Calibri" w:hAnsi="Calibri" w:cs="Calibri"/>
          <w:color w:val="000000"/>
          <w:sz w:val="22"/>
          <w:szCs w:val="22"/>
        </w:rPr>
        <w:t>insicht viel Platz ein. Stattdessen galten männliche Lebensläufe als repräsentativ für alle Menschen“ (</w:t>
      </w:r>
      <w:proofErr w:type="spellStart"/>
      <w:r>
        <w:rPr>
          <w:rFonts w:ascii="Calibri" w:eastAsia="Calibri" w:hAnsi="Calibri" w:cs="Calibri"/>
          <w:color w:val="000000"/>
          <w:sz w:val="22"/>
          <w:szCs w:val="22"/>
        </w:rPr>
        <w:t>Criado</w:t>
      </w:r>
      <w:proofErr w:type="spellEnd"/>
      <w:r>
        <w:rPr>
          <w:rFonts w:ascii="Calibri" w:eastAsia="Calibri" w:hAnsi="Calibri" w:cs="Calibri"/>
          <w:color w:val="000000"/>
          <w:sz w:val="22"/>
          <w:szCs w:val="22"/>
        </w:rPr>
        <w:t xml:space="preserve">-Perez 2020, S. 11). Dies betrifft aber nicht nur die Menschheitsgeschichte, sondern zeigt sich auch in vielen anderen Bereichen des Lebens. Diese </w:t>
      </w:r>
      <w:r>
        <w:rPr>
          <w:rFonts w:ascii="Calibri" w:eastAsia="Calibri" w:hAnsi="Calibri" w:cs="Calibri"/>
          <w:color w:val="000000"/>
          <w:sz w:val="22"/>
          <w:szCs w:val="22"/>
        </w:rPr>
        <w:t xml:space="preserve">Lücke nennt </w:t>
      </w:r>
      <w:proofErr w:type="spellStart"/>
      <w:r>
        <w:rPr>
          <w:rFonts w:ascii="Calibri" w:eastAsia="Calibri" w:hAnsi="Calibri" w:cs="Calibri"/>
          <w:color w:val="000000"/>
          <w:sz w:val="22"/>
          <w:szCs w:val="22"/>
        </w:rPr>
        <w:t>Criado</w:t>
      </w:r>
      <w:proofErr w:type="spellEnd"/>
      <w:r>
        <w:rPr>
          <w:rFonts w:ascii="Calibri" w:eastAsia="Calibri" w:hAnsi="Calibri" w:cs="Calibri"/>
          <w:color w:val="000000"/>
          <w:sz w:val="22"/>
          <w:szCs w:val="22"/>
        </w:rPr>
        <w:t xml:space="preserve">-Perez die Gender-Data-Gap. Um zu verdeutlichen, wie weit die Gender-Data-Gap reicht, wird hier ein Beispiel vorgestellt. Die Schlangen, die sich </w:t>
      </w:r>
      <w:r>
        <w:rPr>
          <w:rFonts w:ascii="Calibri" w:eastAsia="Calibri" w:hAnsi="Calibri" w:cs="Calibri"/>
          <w:sz w:val="22"/>
          <w:szCs w:val="22"/>
        </w:rPr>
        <w:t>in den Pausen von Veranstaltungen oder an anderen öffentlichen Orten</w:t>
      </w:r>
      <w:r>
        <w:rPr>
          <w:rFonts w:ascii="Calibri" w:eastAsia="Calibri" w:hAnsi="Calibri" w:cs="Calibri"/>
          <w:color w:val="000000"/>
          <w:sz w:val="22"/>
          <w:szCs w:val="22"/>
        </w:rPr>
        <w:t xml:space="preserve"> vor Frauentoiletten bil</w:t>
      </w:r>
      <w:r>
        <w:rPr>
          <w:rFonts w:ascii="Calibri" w:eastAsia="Calibri" w:hAnsi="Calibri" w:cs="Calibri"/>
          <w:color w:val="000000"/>
          <w:sz w:val="22"/>
          <w:szCs w:val="22"/>
        </w:rPr>
        <w:t>den, sind wahrscheinlich allen schon aufgefallen, entweder weil sie daran vorbei gegangen sind oder sie selbst in der Schlange standen. Der Platz für Toiletten wird für Männer und Frauen in gleicher Quadratmeterzahl zur Verfügung gestellt</w:t>
      </w:r>
      <w:r>
        <w:rPr>
          <w:rFonts w:ascii="Calibri" w:eastAsia="Calibri" w:hAnsi="Calibri" w:cs="Calibri"/>
          <w:sz w:val="22"/>
          <w:szCs w:val="22"/>
        </w:rPr>
        <w:t>.</w:t>
      </w:r>
      <w:r>
        <w:rPr>
          <w:rFonts w:ascii="Calibri" w:eastAsia="Calibri" w:hAnsi="Calibri" w:cs="Calibri"/>
          <w:color w:val="000000"/>
          <w:sz w:val="22"/>
          <w:szCs w:val="22"/>
        </w:rPr>
        <w:t xml:space="preserve"> </w:t>
      </w:r>
      <w:r>
        <w:rPr>
          <w:rFonts w:ascii="Calibri" w:eastAsia="Calibri" w:hAnsi="Calibri" w:cs="Calibri"/>
          <w:sz w:val="22"/>
          <w:szCs w:val="22"/>
        </w:rPr>
        <w:t>D</w:t>
      </w:r>
      <w:r>
        <w:rPr>
          <w:rFonts w:ascii="Calibri" w:eastAsia="Calibri" w:hAnsi="Calibri" w:cs="Calibri"/>
          <w:color w:val="000000"/>
          <w:sz w:val="22"/>
          <w:szCs w:val="22"/>
        </w:rPr>
        <w:t>ies erscheint g</w:t>
      </w:r>
      <w:r>
        <w:rPr>
          <w:rFonts w:ascii="Calibri" w:eastAsia="Calibri" w:hAnsi="Calibri" w:cs="Calibri"/>
          <w:color w:val="000000"/>
          <w:sz w:val="22"/>
          <w:szCs w:val="22"/>
        </w:rPr>
        <w:t xml:space="preserve">erecht und logisch. Allerdings gibt es in Männertoiletten Urinale, die weniger Platz </w:t>
      </w:r>
      <w:r>
        <w:rPr>
          <w:rFonts w:ascii="Calibri" w:eastAsia="Calibri" w:hAnsi="Calibri" w:cs="Calibri"/>
          <w:sz w:val="22"/>
          <w:szCs w:val="22"/>
        </w:rPr>
        <w:t>einnehmen</w:t>
      </w:r>
      <w:r>
        <w:rPr>
          <w:rFonts w:ascii="Calibri" w:eastAsia="Calibri" w:hAnsi="Calibri" w:cs="Calibri"/>
          <w:color w:val="000000"/>
          <w:sz w:val="22"/>
          <w:szCs w:val="22"/>
        </w:rPr>
        <w:t xml:space="preserve"> als Kabinen, weshalb mehr Menschen gleichzeitig auf die Toilette gehen können. Darüber hinaus benötigen Frauen beim Gang zur Toilette mehr Zeit</w:t>
      </w:r>
      <w:r>
        <w:rPr>
          <w:rFonts w:ascii="Calibri" w:eastAsia="Calibri" w:hAnsi="Calibri" w:cs="Calibri"/>
          <w:sz w:val="22"/>
          <w:szCs w:val="22"/>
        </w:rPr>
        <w:t>, weil sie</w:t>
      </w:r>
      <w:r>
        <w:rPr>
          <w:rFonts w:ascii="Calibri" w:eastAsia="Calibri" w:hAnsi="Calibri" w:cs="Calibri"/>
          <w:color w:val="000000"/>
          <w:sz w:val="22"/>
          <w:szCs w:val="22"/>
        </w:rPr>
        <w:t xml:space="preserve"> vermehr</w:t>
      </w:r>
      <w:r>
        <w:rPr>
          <w:rFonts w:ascii="Calibri" w:eastAsia="Calibri" w:hAnsi="Calibri" w:cs="Calibri"/>
          <w:color w:val="000000"/>
          <w:sz w:val="22"/>
          <w:szCs w:val="22"/>
        </w:rPr>
        <w:t xml:space="preserve">t von Kindern, älteren oder behinderten Personen begleitet werden. Auch die Periode oder Schwangerschaft beeinflusst die </w:t>
      </w:r>
      <w:r>
        <w:rPr>
          <w:rFonts w:ascii="Calibri" w:eastAsia="Calibri" w:hAnsi="Calibri" w:cs="Calibri"/>
          <w:sz w:val="22"/>
          <w:szCs w:val="22"/>
        </w:rPr>
        <w:t>Dauer</w:t>
      </w:r>
      <w:r>
        <w:rPr>
          <w:rFonts w:ascii="Calibri" w:eastAsia="Calibri" w:hAnsi="Calibri" w:cs="Calibri"/>
          <w:color w:val="000000"/>
          <w:sz w:val="22"/>
          <w:szCs w:val="22"/>
        </w:rPr>
        <w:t xml:space="preserve"> und Anzahl von Toilettenbesuchen. Bei der Planung der meisten öffentlichen Toiletten werden diese Bedürfnisse allerdings nicht be</w:t>
      </w:r>
      <w:r>
        <w:rPr>
          <w:rFonts w:ascii="Calibri" w:eastAsia="Calibri" w:hAnsi="Calibri" w:cs="Calibri"/>
          <w:color w:val="000000"/>
          <w:sz w:val="22"/>
          <w:szCs w:val="22"/>
        </w:rPr>
        <w:t>rücksichtigt und so entstehen am Ende Warteschlangen vor WCs für Frauen (</w:t>
      </w:r>
      <w:proofErr w:type="spellStart"/>
      <w:r>
        <w:rPr>
          <w:rFonts w:ascii="Calibri" w:eastAsia="Calibri" w:hAnsi="Calibri" w:cs="Calibri"/>
          <w:color w:val="000000"/>
          <w:sz w:val="22"/>
          <w:szCs w:val="22"/>
        </w:rPr>
        <w:t>Criado</w:t>
      </w:r>
      <w:proofErr w:type="spellEnd"/>
      <w:r>
        <w:rPr>
          <w:rFonts w:ascii="Calibri" w:eastAsia="Calibri" w:hAnsi="Calibri" w:cs="Calibri"/>
          <w:color w:val="000000"/>
          <w:sz w:val="22"/>
          <w:szCs w:val="22"/>
        </w:rPr>
        <w:t>-Perez 2020, S. 75</w:t>
      </w:r>
      <w:r>
        <w:rPr>
          <w:rFonts w:ascii="Calibri" w:eastAsia="Calibri" w:hAnsi="Calibri" w:cs="Calibri"/>
          <w:sz w:val="22"/>
          <w:szCs w:val="22"/>
        </w:rPr>
        <w:t> </w:t>
      </w:r>
      <w:r>
        <w:rPr>
          <w:rFonts w:ascii="Calibri" w:eastAsia="Calibri" w:hAnsi="Calibri" w:cs="Calibri"/>
          <w:color w:val="000000"/>
          <w:sz w:val="22"/>
          <w:szCs w:val="22"/>
        </w:rPr>
        <w:t>f).</w:t>
      </w:r>
    </w:p>
    <w:p w14:paraId="0000000C" w14:textId="77777777" w:rsidR="00C10023" w:rsidRDefault="00C10023">
      <w:pPr>
        <w:widowControl/>
        <w:pBdr>
          <w:top w:val="nil"/>
          <w:left w:val="nil"/>
          <w:bottom w:val="nil"/>
          <w:right w:val="nil"/>
          <w:between w:val="nil"/>
        </w:pBdr>
        <w:spacing w:line="360" w:lineRule="auto"/>
        <w:jc w:val="both"/>
        <w:rPr>
          <w:rFonts w:ascii="Calibri" w:eastAsia="Calibri" w:hAnsi="Calibri" w:cs="Calibri"/>
          <w:color w:val="000000"/>
          <w:sz w:val="22"/>
          <w:szCs w:val="22"/>
        </w:rPr>
      </w:pPr>
    </w:p>
    <w:p w14:paraId="0000000D"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sz w:val="22"/>
          <w:szCs w:val="22"/>
        </w:rPr>
        <w:t xml:space="preserve">Von immer mehr </w:t>
      </w:r>
      <w:proofErr w:type="spellStart"/>
      <w:r>
        <w:rPr>
          <w:rFonts w:ascii="Calibri" w:eastAsia="Calibri" w:hAnsi="Calibri" w:cs="Calibri"/>
          <w:sz w:val="22"/>
          <w:szCs w:val="22"/>
        </w:rPr>
        <w:t>Wissenschaftler_innen</w:t>
      </w:r>
      <w:proofErr w:type="spellEnd"/>
      <w:r>
        <w:rPr>
          <w:rFonts w:ascii="Calibri" w:eastAsia="Calibri" w:hAnsi="Calibri" w:cs="Calibri"/>
          <w:color w:val="000000"/>
          <w:sz w:val="22"/>
          <w:szCs w:val="22"/>
        </w:rPr>
        <w:t xml:space="preserve"> wi</w:t>
      </w:r>
      <w:r>
        <w:rPr>
          <w:rFonts w:ascii="Calibri" w:eastAsia="Calibri" w:hAnsi="Calibri" w:cs="Calibri"/>
          <w:sz w:val="22"/>
          <w:szCs w:val="22"/>
        </w:rPr>
        <w:t xml:space="preserve">rd diese scheinbar </w:t>
      </w:r>
      <w:r>
        <w:rPr>
          <w:rFonts w:ascii="Calibri" w:eastAsia="Calibri" w:hAnsi="Calibri" w:cs="Calibri"/>
          <w:color w:val="000000"/>
          <w:sz w:val="22"/>
          <w:szCs w:val="22"/>
        </w:rPr>
        <w:t xml:space="preserve">„neutrale“ und „objektive“ Sichtweise grundsätzlich in Frage gestellt (vgl. </w:t>
      </w:r>
      <w:proofErr w:type="spellStart"/>
      <w:r>
        <w:rPr>
          <w:rFonts w:ascii="Calibri" w:eastAsia="Calibri" w:hAnsi="Calibri" w:cs="Calibri"/>
          <w:color w:val="000000"/>
          <w:sz w:val="22"/>
          <w:szCs w:val="22"/>
        </w:rPr>
        <w:t>Criado</w:t>
      </w:r>
      <w:proofErr w:type="spellEnd"/>
      <w:r>
        <w:rPr>
          <w:rFonts w:ascii="Calibri" w:eastAsia="Calibri" w:hAnsi="Calibri" w:cs="Calibri"/>
          <w:color w:val="000000"/>
          <w:sz w:val="22"/>
          <w:szCs w:val="22"/>
        </w:rPr>
        <w:t>-Perez 2020</w:t>
      </w:r>
      <w:r>
        <w:rPr>
          <w:rFonts w:ascii="Calibri" w:eastAsia="Calibri" w:hAnsi="Calibri" w:cs="Calibri"/>
          <w:sz w:val="22"/>
          <w:szCs w:val="22"/>
        </w:rPr>
        <w:t>;</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D’Ignazio</w:t>
      </w:r>
      <w:proofErr w:type="spellEnd"/>
      <w:r>
        <w:rPr>
          <w:rFonts w:ascii="Calibri" w:eastAsia="Calibri" w:hAnsi="Calibri" w:cs="Calibri"/>
          <w:sz w:val="22"/>
          <w:szCs w:val="22"/>
        </w:rPr>
        <w:t>,</w:t>
      </w:r>
      <w:r>
        <w:rPr>
          <w:rFonts w:ascii="Calibri" w:eastAsia="Calibri" w:hAnsi="Calibri" w:cs="Calibri"/>
          <w:color w:val="000000"/>
          <w:sz w:val="22"/>
          <w:szCs w:val="22"/>
        </w:rPr>
        <w:t xml:space="preserve"> Klein 2020</w:t>
      </w:r>
      <w:r>
        <w:rPr>
          <w:rFonts w:ascii="Calibri" w:eastAsia="Calibri" w:hAnsi="Calibri" w:cs="Calibri"/>
          <w:sz w:val="22"/>
          <w:szCs w:val="22"/>
        </w:rPr>
        <w:t>;</w:t>
      </w:r>
      <w:r>
        <w:rPr>
          <w:rFonts w:ascii="Calibri" w:eastAsia="Calibri" w:hAnsi="Calibri" w:cs="Calibri"/>
          <w:color w:val="000000"/>
          <w:sz w:val="22"/>
          <w:szCs w:val="22"/>
        </w:rPr>
        <w:t xml:space="preserve"> Roig 2021). Die Welt, wie </w:t>
      </w:r>
      <w:r>
        <w:rPr>
          <w:rFonts w:ascii="Calibri" w:eastAsia="Calibri" w:hAnsi="Calibri" w:cs="Calibri"/>
          <w:color w:val="000000"/>
          <w:sz w:val="22"/>
          <w:szCs w:val="22"/>
        </w:rPr>
        <w:lastRenderedPageBreak/>
        <w:t xml:space="preserve">wir sie kennen, wurde fast vollständig von weißen Männern mit einer eurozentristischen Sicht erschaffen. Da diese Sichtweise </w:t>
      </w:r>
      <w:r>
        <w:rPr>
          <w:rFonts w:ascii="Calibri" w:eastAsia="Calibri" w:hAnsi="Calibri" w:cs="Calibri"/>
          <w:sz w:val="22"/>
          <w:szCs w:val="22"/>
        </w:rPr>
        <w:t>sehr</w:t>
      </w:r>
      <w:r>
        <w:rPr>
          <w:rFonts w:ascii="Calibri" w:eastAsia="Calibri" w:hAnsi="Calibri" w:cs="Calibri"/>
          <w:color w:val="000000"/>
          <w:sz w:val="22"/>
          <w:szCs w:val="22"/>
        </w:rPr>
        <w:t xml:space="preserve"> tief in </w:t>
      </w:r>
      <w:r>
        <w:rPr>
          <w:rFonts w:ascii="Calibri" w:eastAsia="Calibri" w:hAnsi="Calibri" w:cs="Calibri"/>
          <w:sz w:val="22"/>
          <w:szCs w:val="22"/>
        </w:rPr>
        <w:t>der Gesellschaft</w:t>
      </w:r>
      <w:r>
        <w:rPr>
          <w:rFonts w:ascii="Calibri" w:eastAsia="Calibri" w:hAnsi="Calibri" w:cs="Calibri"/>
          <w:color w:val="000000"/>
          <w:sz w:val="22"/>
          <w:szCs w:val="22"/>
        </w:rPr>
        <w:t xml:space="preserve"> verankert ist, </w:t>
      </w:r>
      <w:r>
        <w:rPr>
          <w:rFonts w:ascii="Calibri" w:eastAsia="Calibri" w:hAnsi="Calibri" w:cs="Calibri"/>
          <w:sz w:val="22"/>
          <w:szCs w:val="22"/>
        </w:rPr>
        <w:t>wird</w:t>
      </w:r>
      <w:r>
        <w:rPr>
          <w:rFonts w:ascii="Calibri" w:eastAsia="Calibri" w:hAnsi="Calibri" w:cs="Calibri"/>
          <w:color w:val="000000"/>
          <w:sz w:val="22"/>
          <w:szCs w:val="22"/>
        </w:rPr>
        <w:t xml:space="preserve"> sie fälschlicherweise als „neutr</w:t>
      </w:r>
      <w:r>
        <w:rPr>
          <w:rFonts w:ascii="Calibri" w:eastAsia="Calibri" w:hAnsi="Calibri" w:cs="Calibri"/>
          <w:color w:val="000000"/>
          <w:sz w:val="22"/>
          <w:szCs w:val="22"/>
        </w:rPr>
        <w:t xml:space="preserve">al“ und „objektiv“ wahrgenommen. </w:t>
      </w:r>
      <w:r>
        <w:rPr>
          <w:rFonts w:ascii="Calibri" w:eastAsia="Calibri" w:hAnsi="Calibri" w:cs="Calibri"/>
          <w:sz w:val="22"/>
          <w:szCs w:val="22"/>
        </w:rPr>
        <w:t xml:space="preserve">Daran anschließend </w:t>
      </w:r>
      <w:r>
        <w:rPr>
          <w:rFonts w:ascii="Calibri" w:eastAsia="Calibri" w:hAnsi="Calibri" w:cs="Calibri"/>
          <w:color w:val="000000"/>
          <w:sz w:val="22"/>
          <w:szCs w:val="22"/>
        </w:rPr>
        <w:t xml:space="preserve">kann auch das Beispiel </w:t>
      </w:r>
      <w:r>
        <w:rPr>
          <w:rFonts w:ascii="Calibri" w:eastAsia="Calibri" w:hAnsi="Calibri" w:cs="Calibri"/>
          <w:sz w:val="22"/>
          <w:szCs w:val="22"/>
        </w:rPr>
        <w:t>des</w:t>
      </w:r>
      <w:r>
        <w:rPr>
          <w:rFonts w:ascii="Calibri" w:eastAsia="Calibri" w:hAnsi="Calibri" w:cs="Calibri"/>
          <w:color w:val="000000"/>
          <w:sz w:val="22"/>
          <w:szCs w:val="22"/>
        </w:rPr>
        <w:t xml:space="preserve"> generischen Maskulinums als „geschlechtsneutraler“ Schreibweise genannt werden.</w:t>
      </w:r>
    </w:p>
    <w:p w14:paraId="0000000E" w14:textId="77777777" w:rsidR="00C10023" w:rsidRDefault="00C10023">
      <w:pPr>
        <w:widowControl/>
        <w:pBdr>
          <w:top w:val="nil"/>
          <w:left w:val="nil"/>
          <w:bottom w:val="nil"/>
          <w:right w:val="nil"/>
          <w:between w:val="nil"/>
        </w:pBdr>
        <w:spacing w:line="360" w:lineRule="auto"/>
        <w:jc w:val="both"/>
        <w:rPr>
          <w:rFonts w:ascii="Calibri" w:eastAsia="Calibri" w:hAnsi="Calibri" w:cs="Calibri"/>
          <w:color w:val="000000"/>
          <w:sz w:val="22"/>
          <w:szCs w:val="22"/>
        </w:rPr>
      </w:pPr>
    </w:p>
    <w:p w14:paraId="0000000F"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sz w:val="22"/>
          <w:szCs w:val="22"/>
        </w:rPr>
        <w:t>E</w:t>
      </w:r>
      <w:r>
        <w:rPr>
          <w:rFonts w:ascii="Calibri" w:eastAsia="Calibri" w:hAnsi="Calibri" w:cs="Calibri"/>
          <w:color w:val="000000"/>
          <w:sz w:val="22"/>
          <w:szCs w:val="22"/>
        </w:rPr>
        <w:t>in weiteres Buch, das sich mit der Daten</w:t>
      </w:r>
      <w:r>
        <w:rPr>
          <w:rFonts w:ascii="Calibri" w:eastAsia="Calibri" w:hAnsi="Calibri" w:cs="Calibri"/>
          <w:sz w:val="22"/>
          <w:szCs w:val="22"/>
        </w:rPr>
        <w:t>d</w:t>
      </w:r>
      <w:r>
        <w:rPr>
          <w:rFonts w:ascii="Calibri" w:eastAsia="Calibri" w:hAnsi="Calibri" w:cs="Calibri"/>
          <w:color w:val="000000"/>
          <w:sz w:val="22"/>
          <w:szCs w:val="22"/>
        </w:rPr>
        <w:t xml:space="preserve">iskrepanz auseinandersetzt, ist „Data </w:t>
      </w:r>
      <w:proofErr w:type="spellStart"/>
      <w:r>
        <w:rPr>
          <w:rFonts w:ascii="Calibri" w:eastAsia="Calibri" w:hAnsi="Calibri" w:cs="Calibri"/>
          <w:color w:val="000000"/>
          <w:sz w:val="22"/>
          <w:szCs w:val="22"/>
        </w:rPr>
        <w:t>Feminism</w:t>
      </w:r>
      <w:proofErr w:type="spellEnd"/>
      <w:r>
        <w:rPr>
          <w:rFonts w:ascii="Calibri" w:eastAsia="Calibri" w:hAnsi="Calibri" w:cs="Calibri"/>
          <w:color w:val="000000"/>
          <w:sz w:val="22"/>
          <w:szCs w:val="22"/>
        </w:rPr>
        <w:t>“ der Au</w:t>
      </w:r>
      <w:r>
        <w:rPr>
          <w:rFonts w:ascii="Calibri" w:eastAsia="Calibri" w:hAnsi="Calibri" w:cs="Calibri"/>
          <w:color w:val="000000"/>
          <w:sz w:val="22"/>
          <w:szCs w:val="22"/>
        </w:rPr>
        <w:t xml:space="preserve">torinnen Catherine </w:t>
      </w:r>
      <w:proofErr w:type="spellStart"/>
      <w:r>
        <w:rPr>
          <w:rFonts w:ascii="Calibri" w:eastAsia="Calibri" w:hAnsi="Calibri" w:cs="Calibri"/>
          <w:color w:val="000000"/>
          <w:sz w:val="22"/>
          <w:szCs w:val="22"/>
        </w:rPr>
        <w:t>D’Ignazio</w:t>
      </w:r>
      <w:proofErr w:type="spellEnd"/>
      <w:r>
        <w:rPr>
          <w:rFonts w:ascii="Calibri" w:eastAsia="Calibri" w:hAnsi="Calibri" w:cs="Calibri"/>
          <w:color w:val="000000"/>
          <w:sz w:val="22"/>
          <w:szCs w:val="22"/>
        </w:rPr>
        <w:t xml:space="preserve"> und Lauren F. Klein (vgl. </w:t>
      </w:r>
      <w:proofErr w:type="spellStart"/>
      <w:r>
        <w:rPr>
          <w:rFonts w:ascii="Calibri" w:eastAsia="Calibri" w:hAnsi="Calibri" w:cs="Calibri"/>
          <w:color w:val="000000"/>
          <w:sz w:val="22"/>
          <w:szCs w:val="22"/>
        </w:rPr>
        <w:t>D’Ignazio</w:t>
      </w:r>
      <w:proofErr w:type="spellEnd"/>
      <w:r>
        <w:rPr>
          <w:rFonts w:ascii="Calibri" w:eastAsia="Calibri" w:hAnsi="Calibri" w:cs="Calibri"/>
          <w:sz w:val="22"/>
          <w:szCs w:val="22"/>
        </w:rPr>
        <w:t>,</w:t>
      </w:r>
      <w:r>
        <w:rPr>
          <w:rFonts w:ascii="Calibri" w:eastAsia="Calibri" w:hAnsi="Calibri" w:cs="Calibri"/>
          <w:color w:val="000000"/>
          <w:sz w:val="22"/>
          <w:szCs w:val="22"/>
        </w:rPr>
        <w:t xml:space="preserve"> Klein 2020). Anhand von zahlreichen Beispielen aus den unterschiedlichsten Wissenschaftsbereichen zeigen die beiden Autorinnen auf, wie die Ungleichheit in den Daten entstanden ist und wie d</w:t>
      </w:r>
      <w:r>
        <w:rPr>
          <w:rFonts w:ascii="Calibri" w:eastAsia="Calibri" w:hAnsi="Calibri" w:cs="Calibri"/>
          <w:color w:val="000000"/>
          <w:sz w:val="22"/>
          <w:szCs w:val="22"/>
        </w:rPr>
        <w:t xml:space="preserve">ies in Zukunft vermieden werden könnte. Entlang der sieben Prinzipien des Data </w:t>
      </w:r>
      <w:proofErr w:type="spellStart"/>
      <w:r>
        <w:rPr>
          <w:rFonts w:ascii="Calibri" w:eastAsia="Calibri" w:hAnsi="Calibri" w:cs="Calibri"/>
          <w:color w:val="000000"/>
          <w:sz w:val="22"/>
          <w:szCs w:val="22"/>
        </w:rPr>
        <w:t>Feminism</w:t>
      </w:r>
      <w:proofErr w:type="spellEnd"/>
      <w:r>
        <w:rPr>
          <w:rFonts w:ascii="Calibri" w:eastAsia="Calibri" w:hAnsi="Calibri" w:cs="Calibri"/>
          <w:color w:val="000000"/>
          <w:sz w:val="22"/>
          <w:szCs w:val="22"/>
        </w:rPr>
        <w:t xml:space="preserve">, welche die Autorinnen erarbeitet haben, führen sie durch ihr Buch und die einzelnen Themenkomplexe. </w:t>
      </w:r>
      <w:r>
        <w:rPr>
          <w:rFonts w:ascii="Calibri" w:eastAsia="Calibri" w:hAnsi="Calibri" w:cs="Calibri"/>
          <w:sz w:val="22"/>
          <w:szCs w:val="22"/>
        </w:rPr>
        <w:t>Im Folgenden</w:t>
      </w:r>
      <w:r>
        <w:rPr>
          <w:rFonts w:ascii="Calibri" w:eastAsia="Calibri" w:hAnsi="Calibri" w:cs="Calibri"/>
          <w:color w:val="000000"/>
          <w:sz w:val="22"/>
          <w:szCs w:val="22"/>
        </w:rPr>
        <w:t xml:space="preserve"> werden die sieben Prinzipien kurz vorgestellt, da sie </w:t>
      </w:r>
      <w:r>
        <w:rPr>
          <w:rFonts w:ascii="Calibri" w:eastAsia="Calibri" w:hAnsi="Calibri" w:cs="Calibri"/>
          <w:color w:val="000000"/>
          <w:sz w:val="22"/>
          <w:szCs w:val="22"/>
        </w:rPr>
        <w:t>sehr deutlich zeigen, wie umfassend die feministische Sichtweise auf Forschungsarbeit sein kann.</w:t>
      </w:r>
    </w:p>
    <w:p w14:paraId="00000010" w14:textId="77777777" w:rsidR="00C10023" w:rsidRDefault="00C10023">
      <w:pPr>
        <w:widowControl/>
        <w:pBdr>
          <w:top w:val="nil"/>
          <w:left w:val="nil"/>
          <w:bottom w:val="nil"/>
          <w:right w:val="nil"/>
          <w:between w:val="nil"/>
        </w:pBdr>
        <w:spacing w:line="360" w:lineRule="auto"/>
        <w:jc w:val="both"/>
        <w:rPr>
          <w:rFonts w:ascii="Calibri" w:eastAsia="Calibri" w:hAnsi="Calibri" w:cs="Calibri"/>
          <w:color w:val="000000"/>
          <w:sz w:val="22"/>
          <w:szCs w:val="22"/>
        </w:rPr>
      </w:pPr>
    </w:p>
    <w:p w14:paraId="00000011"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1. Prinzip – </w:t>
      </w:r>
      <w:proofErr w:type="spellStart"/>
      <w:r>
        <w:rPr>
          <w:rFonts w:ascii="Calibri" w:eastAsia="Calibri" w:hAnsi="Calibri" w:cs="Calibri"/>
          <w:color w:val="000000"/>
          <w:sz w:val="22"/>
          <w:szCs w:val="22"/>
        </w:rPr>
        <w:t>Examine</w:t>
      </w:r>
      <w:proofErr w:type="spellEnd"/>
      <w:r>
        <w:rPr>
          <w:rFonts w:ascii="Calibri" w:eastAsia="Calibri" w:hAnsi="Calibri" w:cs="Calibri"/>
          <w:color w:val="000000"/>
          <w:sz w:val="22"/>
          <w:szCs w:val="22"/>
        </w:rPr>
        <w:t xml:space="preserve"> Power </w:t>
      </w:r>
      <w:sdt>
        <w:sdtPr>
          <w:tag w:val="goog_rdk_0"/>
          <w:id w:val="2056883467"/>
        </w:sdtPr>
        <w:sdtEndPr/>
        <w:sdtContent>
          <w:r>
            <w:rPr>
              <w:rFonts w:ascii="Calibri" w:eastAsia="Calibri" w:hAnsi="Calibri" w:cs="Calibri"/>
              <w:i/>
              <w:color w:val="000000"/>
              <w:sz w:val="22"/>
              <w:szCs w:val="22"/>
              <w:rPrChange w:id="0" w:author="">
                <w:rPr>
                  <w:rFonts w:ascii="Calibri" w:eastAsia="Calibri" w:hAnsi="Calibri" w:cs="Calibri"/>
                  <w:color w:val="000000"/>
                  <w:sz w:val="22"/>
                  <w:szCs w:val="22"/>
                </w:rPr>
              </w:rPrChange>
            </w:rPr>
            <w:t>(</w:t>
          </w:r>
        </w:sdtContent>
      </w:sdt>
      <w:r>
        <w:rPr>
          <w:rFonts w:ascii="Calibri" w:eastAsia="Calibri" w:hAnsi="Calibri" w:cs="Calibri"/>
          <w:i/>
          <w:color w:val="000000"/>
          <w:sz w:val="22"/>
          <w:szCs w:val="22"/>
        </w:rPr>
        <w:t>Die Macht untersuchen</w:t>
      </w:r>
      <w:r>
        <w:rPr>
          <w:rFonts w:ascii="Calibri" w:eastAsia="Calibri" w:hAnsi="Calibri" w:cs="Calibri"/>
          <w:i/>
          <w:color w:val="000000"/>
          <w:sz w:val="22"/>
          <w:szCs w:val="22"/>
          <w:vertAlign w:val="superscript"/>
        </w:rPr>
        <w:footnoteReference w:id="2"/>
      </w:r>
      <w:sdt>
        <w:sdtPr>
          <w:tag w:val="goog_rdk_1"/>
          <w:id w:val="-1514836913"/>
        </w:sdtPr>
        <w:sdtEndPr/>
        <w:sdtContent>
          <w:r>
            <w:rPr>
              <w:rFonts w:ascii="Calibri" w:eastAsia="Calibri" w:hAnsi="Calibri" w:cs="Calibri"/>
              <w:i/>
              <w:color w:val="000000"/>
              <w:sz w:val="22"/>
              <w:szCs w:val="22"/>
              <w:rPrChange w:id="1" w:author="">
                <w:rPr>
                  <w:rFonts w:ascii="Calibri" w:eastAsia="Calibri" w:hAnsi="Calibri" w:cs="Calibri"/>
                  <w:color w:val="000000"/>
                  <w:sz w:val="22"/>
                  <w:szCs w:val="22"/>
                </w:rPr>
              </w:rPrChange>
            </w:rPr>
            <w:t>)</w:t>
          </w:r>
        </w:sdtContent>
      </w:sdt>
      <w:r>
        <w:rPr>
          <w:rFonts w:ascii="Calibri" w:eastAsia="Calibri" w:hAnsi="Calibri" w:cs="Calibri"/>
          <w:color w:val="000000"/>
          <w:sz w:val="22"/>
          <w:szCs w:val="22"/>
        </w:rPr>
        <w:t xml:space="preserve"> </w:t>
      </w:r>
    </w:p>
    <w:p w14:paraId="00000012"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Beim ersten Prinzip geht es darum, die </w:t>
      </w:r>
      <w:proofErr w:type="spellStart"/>
      <w:r>
        <w:rPr>
          <w:rFonts w:ascii="Calibri" w:eastAsia="Calibri" w:hAnsi="Calibri" w:cs="Calibri"/>
          <w:color w:val="000000"/>
          <w:sz w:val="22"/>
          <w:szCs w:val="22"/>
        </w:rPr>
        <w:t>Wer</w:t>
      </w:r>
      <w:proofErr w:type="spellEnd"/>
      <w:r>
        <w:rPr>
          <w:rFonts w:ascii="Calibri" w:eastAsia="Calibri" w:hAnsi="Calibri" w:cs="Calibri"/>
          <w:sz w:val="22"/>
          <w:szCs w:val="22"/>
        </w:rPr>
        <w:t>-</w:t>
      </w:r>
      <w:r>
        <w:rPr>
          <w:rFonts w:ascii="Calibri" w:eastAsia="Calibri" w:hAnsi="Calibri" w:cs="Calibri"/>
          <w:color w:val="000000"/>
          <w:sz w:val="22"/>
          <w:szCs w:val="22"/>
        </w:rPr>
        <w:t>Fragen zu stellen. Wer profitiert von den erhobenen Daten? Wer nicht? Wer macht die Arbeit? Wer wird außen vorgelassen? Wer sammelt die Daten und wessen Daten werden gesammelt? Wessen Prioritäten werden schlussendlich in einem Produkt oder de</w:t>
      </w:r>
      <w:r>
        <w:rPr>
          <w:rFonts w:ascii="Calibri" w:eastAsia="Calibri" w:hAnsi="Calibri" w:cs="Calibri"/>
          <w:sz w:val="22"/>
          <w:szCs w:val="22"/>
        </w:rPr>
        <w:t>n</w:t>
      </w:r>
      <w:r>
        <w:rPr>
          <w:rFonts w:ascii="Calibri" w:eastAsia="Calibri" w:hAnsi="Calibri" w:cs="Calibri"/>
          <w:color w:val="000000"/>
          <w:sz w:val="22"/>
          <w:szCs w:val="22"/>
        </w:rPr>
        <w:t xml:space="preserve"> Ergebnissen </w:t>
      </w:r>
      <w:r>
        <w:rPr>
          <w:rFonts w:ascii="Calibri" w:eastAsia="Calibri" w:hAnsi="Calibri" w:cs="Calibri"/>
          <w:color w:val="000000"/>
          <w:sz w:val="22"/>
          <w:szCs w:val="22"/>
        </w:rPr>
        <w:t>der wissenschaftlichen Arbeit berücksichtigt? Und wessen nicht? (vgl. ebd. S. 47)</w:t>
      </w:r>
    </w:p>
    <w:p w14:paraId="00000013" w14:textId="77777777" w:rsidR="00C10023" w:rsidRDefault="00C10023">
      <w:pPr>
        <w:widowControl/>
        <w:pBdr>
          <w:top w:val="nil"/>
          <w:left w:val="nil"/>
          <w:bottom w:val="nil"/>
          <w:right w:val="nil"/>
          <w:between w:val="nil"/>
        </w:pBdr>
        <w:spacing w:line="360" w:lineRule="auto"/>
        <w:jc w:val="both"/>
        <w:rPr>
          <w:rFonts w:ascii="Calibri" w:eastAsia="Calibri" w:hAnsi="Calibri" w:cs="Calibri"/>
          <w:sz w:val="22"/>
          <w:szCs w:val="22"/>
        </w:rPr>
      </w:pPr>
    </w:p>
    <w:p w14:paraId="00000014" w14:textId="77777777" w:rsidR="00C10023" w:rsidRDefault="00D62606">
      <w:pPr>
        <w:widowControl/>
        <w:pBdr>
          <w:top w:val="nil"/>
          <w:left w:val="nil"/>
          <w:bottom w:val="nil"/>
          <w:right w:val="nil"/>
          <w:between w:val="nil"/>
        </w:pBdr>
        <w:spacing w:line="360" w:lineRule="auto"/>
        <w:jc w:val="both"/>
        <w:rPr>
          <w:rFonts w:ascii="Calibri" w:eastAsia="Calibri" w:hAnsi="Calibri" w:cs="Calibri"/>
          <w:i/>
          <w:color w:val="000000"/>
          <w:sz w:val="22"/>
          <w:szCs w:val="22"/>
        </w:rPr>
      </w:pPr>
      <w:r>
        <w:rPr>
          <w:rFonts w:ascii="Calibri" w:eastAsia="Calibri" w:hAnsi="Calibri" w:cs="Calibri"/>
          <w:color w:val="000000"/>
          <w:sz w:val="22"/>
          <w:szCs w:val="22"/>
        </w:rPr>
        <w:t xml:space="preserve">2. Prinzip – Challenge Power </w:t>
      </w:r>
      <w:r>
        <w:rPr>
          <w:rFonts w:ascii="Calibri" w:eastAsia="Calibri" w:hAnsi="Calibri" w:cs="Calibri"/>
          <w:i/>
          <w:color w:val="000000"/>
          <w:sz w:val="22"/>
          <w:szCs w:val="22"/>
        </w:rPr>
        <w:t>(Die Macht herausfordern)</w:t>
      </w:r>
    </w:p>
    <w:p w14:paraId="00000015"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Aufbauend auf dem ersten Prinzip, wird hier danach gefragt, wie ungleiche Machtstrukturen angegangen werden können. </w:t>
      </w:r>
      <w:r>
        <w:rPr>
          <w:rFonts w:ascii="Calibri" w:eastAsia="Calibri" w:hAnsi="Calibri" w:cs="Calibri"/>
          <w:sz w:val="22"/>
          <w:szCs w:val="22"/>
        </w:rPr>
        <w:t>Au</w:t>
      </w:r>
      <w:r>
        <w:rPr>
          <w:rFonts w:ascii="Calibri" w:eastAsia="Calibri" w:hAnsi="Calibri" w:cs="Calibri"/>
          <w:sz w:val="22"/>
          <w:szCs w:val="22"/>
        </w:rPr>
        <w:t>ßerdem</w:t>
      </w:r>
      <w:r>
        <w:rPr>
          <w:rFonts w:ascii="Calibri" w:eastAsia="Calibri" w:hAnsi="Calibri" w:cs="Calibri"/>
          <w:color w:val="000000"/>
          <w:sz w:val="22"/>
          <w:szCs w:val="22"/>
        </w:rPr>
        <w:t>, wie Systeme, Studien und Forschungsergebnisse auf Ungleichheit untersucht und wie diese gerechter gestaltet werden können (vgl. ebd.</w:t>
      </w:r>
      <w:ins w:id="2" w:author="">
        <w:r>
          <w:rPr>
            <w:rFonts w:ascii="Calibri" w:eastAsia="Calibri" w:hAnsi="Calibri" w:cs="Calibri"/>
            <w:color w:val="000000"/>
            <w:sz w:val="22"/>
            <w:szCs w:val="22"/>
          </w:rPr>
          <w:t>,</w:t>
        </w:r>
      </w:ins>
      <w:r>
        <w:rPr>
          <w:rFonts w:ascii="Calibri" w:eastAsia="Calibri" w:hAnsi="Calibri" w:cs="Calibri"/>
          <w:color w:val="000000"/>
          <w:sz w:val="22"/>
          <w:szCs w:val="22"/>
        </w:rPr>
        <w:t xml:space="preserve"> S. 72).</w:t>
      </w:r>
    </w:p>
    <w:p w14:paraId="00000016" w14:textId="77777777" w:rsidR="00C10023" w:rsidRDefault="00C10023">
      <w:pPr>
        <w:widowControl/>
        <w:pBdr>
          <w:top w:val="nil"/>
          <w:left w:val="nil"/>
          <w:bottom w:val="nil"/>
          <w:right w:val="nil"/>
          <w:between w:val="nil"/>
        </w:pBdr>
        <w:spacing w:line="360" w:lineRule="auto"/>
        <w:jc w:val="both"/>
        <w:rPr>
          <w:rFonts w:ascii="Calibri" w:eastAsia="Calibri" w:hAnsi="Calibri" w:cs="Calibri"/>
          <w:sz w:val="22"/>
          <w:szCs w:val="22"/>
        </w:rPr>
      </w:pPr>
    </w:p>
    <w:p w14:paraId="00000017" w14:textId="77777777" w:rsidR="00C10023" w:rsidRDefault="00D62606">
      <w:pPr>
        <w:widowControl/>
        <w:pBdr>
          <w:top w:val="nil"/>
          <w:left w:val="nil"/>
          <w:bottom w:val="nil"/>
          <w:right w:val="nil"/>
          <w:between w:val="nil"/>
        </w:pBdr>
        <w:spacing w:line="360" w:lineRule="auto"/>
        <w:jc w:val="both"/>
        <w:rPr>
          <w:rFonts w:ascii="Calibri" w:eastAsia="Calibri" w:hAnsi="Calibri" w:cs="Calibri"/>
          <w:i/>
          <w:color w:val="000000"/>
          <w:sz w:val="22"/>
          <w:szCs w:val="22"/>
        </w:rPr>
      </w:pPr>
      <w:r>
        <w:rPr>
          <w:rFonts w:ascii="Calibri" w:eastAsia="Calibri" w:hAnsi="Calibri" w:cs="Calibri"/>
          <w:color w:val="000000"/>
          <w:sz w:val="22"/>
          <w:szCs w:val="22"/>
        </w:rPr>
        <w:t xml:space="preserve">3. Prinzip </w:t>
      </w:r>
      <w:r>
        <w:rPr>
          <w:rFonts w:ascii="Calibri" w:eastAsia="Calibri" w:hAnsi="Calibri" w:cs="Calibri"/>
          <w:sz w:val="22"/>
          <w:szCs w:val="22"/>
        </w:rPr>
        <w:t>–</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Elevate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emotion</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embodiment</w:t>
      </w:r>
      <w:proofErr w:type="spellEnd"/>
      <w:r>
        <w:rPr>
          <w:rFonts w:ascii="Calibri" w:eastAsia="Calibri" w:hAnsi="Calibri" w:cs="Calibri"/>
          <w:color w:val="000000"/>
          <w:sz w:val="22"/>
          <w:szCs w:val="22"/>
        </w:rPr>
        <w:t xml:space="preserve"> </w:t>
      </w:r>
      <w:r>
        <w:rPr>
          <w:rFonts w:ascii="Calibri" w:eastAsia="Calibri" w:hAnsi="Calibri" w:cs="Calibri"/>
          <w:i/>
          <w:sz w:val="22"/>
          <w:szCs w:val="22"/>
        </w:rPr>
        <w:t>(</w:t>
      </w:r>
      <w:r>
        <w:rPr>
          <w:rFonts w:ascii="Calibri" w:eastAsia="Calibri" w:hAnsi="Calibri" w:cs="Calibri"/>
          <w:i/>
          <w:color w:val="000000"/>
          <w:sz w:val="22"/>
          <w:szCs w:val="22"/>
        </w:rPr>
        <w:t>Beachten von Gefühlen und Ausdrucksformen)</w:t>
      </w:r>
    </w:p>
    <w:p w14:paraId="00000018"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 xml:space="preserve">Hier stellen sich die Autorinnen die Frage, wie Daten visualisiert werden. Von Statistiken und Datenvisualisierungen wird </w:t>
      </w:r>
      <w:r>
        <w:rPr>
          <w:rFonts w:ascii="Calibri" w:eastAsia="Calibri" w:hAnsi="Calibri" w:cs="Calibri"/>
          <w:sz w:val="22"/>
          <w:szCs w:val="22"/>
        </w:rPr>
        <w:t>besonders</w:t>
      </w:r>
      <w:r>
        <w:rPr>
          <w:rFonts w:ascii="Calibri" w:eastAsia="Calibri" w:hAnsi="Calibri" w:cs="Calibri"/>
          <w:color w:val="000000"/>
          <w:sz w:val="22"/>
          <w:szCs w:val="22"/>
        </w:rPr>
        <w:t xml:space="preserve"> angenommen, dass sie neutral und objektiv s</w:t>
      </w:r>
      <w:r>
        <w:rPr>
          <w:rFonts w:ascii="Calibri" w:eastAsia="Calibri" w:hAnsi="Calibri" w:cs="Calibri"/>
          <w:sz w:val="22"/>
          <w:szCs w:val="22"/>
        </w:rPr>
        <w:t>eien</w:t>
      </w:r>
      <w:r>
        <w:rPr>
          <w:rFonts w:ascii="Calibri" w:eastAsia="Calibri" w:hAnsi="Calibri" w:cs="Calibri"/>
          <w:color w:val="000000"/>
          <w:sz w:val="22"/>
          <w:szCs w:val="22"/>
        </w:rPr>
        <w:t xml:space="preserve">. Auch wird immer wieder betont, </w:t>
      </w:r>
      <w:r>
        <w:rPr>
          <w:rFonts w:ascii="Calibri" w:eastAsia="Calibri" w:hAnsi="Calibri" w:cs="Calibri"/>
          <w:sz w:val="22"/>
          <w:szCs w:val="22"/>
        </w:rPr>
        <w:t>w</w:t>
      </w:r>
      <w:r>
        <w:rPr>
          <w:rFonts w:ascii="Calibri" w:eastAsia="Calibri" w:hAnsi="Calibri" w:cs="Calibri"/>
          <w:sz w:val="22"/>
          <w:szCs w:val="22"/>
        </w:rPr>
        <w:t xml:space="preserve">ie wichtig eine nüchterne Präsentation von Daten ist. </w:t>
      </w:r>
      <w:r>
        <w:rPr>
          <w:rFonts w:ascii="Calibri" w:eastAsia="Calibri" w:hAnsi="Calibri" w:cs="Calibri"/>
          <w:color w:val="000000"/>
          <w:sz w:val="22"/>
          <w:szCs w:val="22"/>
        </w:rPr>
        <w:t xml:space="preserve">Emotionen und Menschlichkeit haben, in der </w:t>
      </w:r>
      <w:r>
        <w:rPr>
          <w:rFonts w:ascii="Calibri" w:eastAsia="Calibri" w:hAnsi="Calibri" w:cs="Calibri"/>
          <w:sz w:val="22"/>
          <w:szCs w:val="22"/>
        </w:rPr>
        <w:t>R</w:t>
      </w:r>
      <w:r>
        <w:rPr>
          <w:rFonts w:ascii="Calibri" w:eastAsia="Calibri" w:hAnsi="Calibri" w:cs="Calibri"/>
          <w:color w:val="000000"/>
          <w:sz w:val="22"/>
          <w:szCs w:val="22"/>
        </w:rPr>
        <w:t>egel, in statistischen, visuellen Darstellungen keinen Platz. Hier weisen die Autorinnen darauf hin, dass jede Datenvisualisierung aus einer bestimmten Perspe</w:t>
      </w:r>
      <w:r>
        <w:rPr>
          <w:rFonts w:ascii="Calibri" w:eastAsia="Calibri" w:hAnsi="Calibri" w:cs="Calibri"/>
          <w:color w:val="000000"/>
          <w:sz w:val="22"/>
          <w:szCs w:val="22"/>
        </w:rPr>
        <w:t>ktive vorgenommen wird und somit nie ganz neutral oder objektiv sein kann (vgl. ebd. S. 95</w:t>
      </w:r>
      <w:r>
        <w:rPr>
          <w:rFonts w:ascii="Calibri" w:eastAsia="Calibri" w:hAnsi="Calibri" w:cs="Calibri"/>
          <w:sz w:val="22"/>
          <w:szCs w:val="22"/>
        </w:rPr>
        <w:t> </w:t>
      </w:r>
      <w:r>
        <w:rPr>
          <w:rFonts w:ascii="Calibri" w:eastAsia="Calibri" w:hAnsi="Calibri" w:cs="Calibri"/>
          <w:color w:val="000000"/>
          <w:sz w:val="22"/>
          <w:szCs w:val="22"/>
        </w:rPr>
        <w:t>f).</w:t>
      </w:r>
    </w:p>
    <w:p w14:paraId="00000019" w14:textId="77777777" w:rsidR="00C10023" w:rsidRDefault="00C10023">
      <w:pPr>
        <w:widowControl/>
        <w:pBdr>
          <w:top w:val="nil"/>
          <w:left w:val="nil"/>
          <w:bottom w:val="nil"/>
          <w:right w:val="nil"/>
          <w:between w:val="nil"/>
        </w:pBdr>
        <w:spacing w:line="360" w:lineRule="auto"/>
        <w:jc w:val="both"/>
        <w:rPr>
          <w:rFonts w:ascii="Calibri" w:eastAsia="Calibri" w:hAnsi="Calibri" w:cs="Calibri"/>
          <w:sz w:val="22"/>
          <w:szCs w:val="22"/>
        </w:rPr>
      </w:pPr>
    </w:p>
    <w:p w14:paraId="0000001A" w14:textId="77777777" w:rsidR="00C10023" w:rsidRDefault="00D62606">
      <w:pPr>
        <w:widowControl/>
        <w:pBdr>
          <w:top w:val="nil"/>
          <w:left w:val="nil"/>
          <w:bottom w:val="nil"/>
          <w:right w:val="nil"/>
          <w:between w:val="nil"/>
        </w:pBdr>
        <w:spacing w:line="360" w:lineRule="auto"/>
        <w:jc w:val="both"/>
        <w:rPr>
          <w:rFonts w:ascii="Calibri" w:eastAsia="Calibri" w:hAnsi="Calibri" w:cs="Calibri"/>
          <w:i/>
          <w:color w:val="000000"/>
          <w:sz w:val="22"/>
          <w:szCs w:val="22"/>
        </w:rPr>
      </w:pPr>
      <w:r>
        <w:rPr>
          <w:rFonts w:ascii="Calibri" w:eastAsia="Calibri" w:hAnsi="Calibri" w:cs="Calibri"/>
          <w:color w:val="000000"/>
          <w:sz w:val="22"/>
          <w:szCs w:val="22"/>
        </w:rPr>
        <w:lastRenderedPageBreak/>
        <w:t xml:space="preserve">4. Prinzip – </w:t>
      </w:r>
      <w:proofErr w:type="spellStart"/>
      <w:r>
        <w:rPr>
          <w:rFonts w:ascii="Calibri" w:eastAsia="Calibri" w:hAnsi="Calibri" w:cs="Calibri"/>
          <w:color w:val="000000"/>
          <w:sz w:val="22"/>
          <w:szCs w:val="22"/>
        </w:rPr>
        <w:t>Rethink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binaries</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hierarchies</w:t>
      </w:r>
      <w:proofErr w:type="spellEnd"/>
      <w:r>
        <w:rPr>
          <w:rFonts w:ascii="Calibri" w:eastAsia="Calibri" w:hAnsi="Calibri" w:cs="Calibri"/>
          <w:color w:val="000000"/>
          <w:sz w:val="22"/>
          <w:szCs w:val="22"/>
        </w:rPr>
        <w:t xml:space="preserve"> </w:t>
      </w:r>
      <w:r>
        <w:rPr>
          <w:rFonts w:ascii="Calibri" w:eastAsia="Calibri" w:hAnsi="Calibri" w:cs="Calibri"/>
          <w:i/>
          <w:sz w:val="22"/>
          <w:szCs w:val="22"/>
        </w:rPr>
        <w:t>(</w:t>
      </w:r>
      <w:r>
        <w:rPr>
          <w:rFonts w:ascii="Calibri" w:eastAsia="Calibri" w:hAnsi="Calibri" w:cs="Calibri"/>
          <w:i/>
          <w:color w:val="000000"/>
          <w:sz w:val="22"/>
          <w:szCs w:val="22"/>
        </w:rPr>
        <w:t>Binaritäten und Hierarchien überdenken)</w:t>
      </w:r>
    </w:p>
    <w:p w14:paraId="0000001B" w14:textId="77777777" w:rsidR="00C10023" w:rsidRDefault="00D62606">
      <w:pPr>
        <w:spacing w:line="360" w:lineRule="auto"/>
        <w:jc w:val="both"/>
        <w:rPr>
          <w:rFonts w:ascii="Calibri" w:eastAsia="Calibri" w:hAnsi="Calibri" w:cs="Calibri"/>
          <w:sz w:val="22"/>
          <w:szCs w:val="22"/>
        </w:rPr>
      </w:pPr>
      <w:r>
        <w:rPr>
          <w:rFonts w:ascii="Calibri" w:eastAsia="Calibri" w:hAnsi="Calibri" w:cs="Calibri"/>
          <w:sz w:val="22"/>
          <w:szCs w:val="22"/>
        </w:rPr>
        <w:t xml:space="preserve">„Was gezählt wird, zählt“, sagte die feministische Geografin Joni </w:t>
      </w:r>
      <w:proofErr w:type="spellStart"/>
      <w:r>
        <w:rPr>
          <w:rFonts w:ascii="Calibri" w:eastAsia="Calibri" w:hAnsi="Calibri" w:cs="Calibri"/>
          <w:sz w:val="22"/>
          <w:szCs w:val="22"/>
        </w:rPr>
        <w:t>Seager</w:t>
      </w:r>
      <w:proofErr w:type="spellEnd"/>
      <w:r>
        <w:rPr>
          <w:rFonts w:ascii="Calibri" w:eastAsia="Calibri" w:hAnsi="Calibri" w:cs="Calibri"/>
          <w:sz w:val="22"/>
          <w:szCs w:val="22"/>
        </w:rPr>
        <w:t xml:space="preserve"> (vgl. ebd. S. 97). Bei Prinzip 4 regen die Autorinnen an, Klassifikationssysteme zu hinterfragen. Klassifikationen spiegeln die Werte, aber genauso die Vorurteile einer Gesellschaft w</w:t>
      </w:r>
      <w:r>
        <w:rPr>
          <w:rFonts w:ascii="Calibri" w:eastAsia="Calibri" w:hAnsi="Calibri" w:cs="Calibri"/>
          <w:sz w:val="22"/>
          <w:szCs w:val="22"/>
        </w:rPr>
        <w:t>ider (vgl. ebd. S. 123). Ein allgegenwärtiges Beispiel dafür sind Anmeldeformulare, in denen das Geschlecht angegeben werden muss, die Auswahl sich aber auf die weibliche und männliche Option beschränkt. In diese Formulare können sich Intersexuelle oder No</w:t>
      </w:r>
      <w:r>
        <w:rPr>
          <w:rFonts w:ascii="Calibri" w:eastAsia="Calibri" w:hAnsi="Calibri" w:cs="Calibri"/>
          <w:sz w:val="22"/>
          <w:szCs w:val="22"/>
        </w:rPr>
        <w:t>n-Binäre Menschen nicht wahrheitsgetreu eintragen, werden somit auch nicht mitgezählt und in den Ergebnissen der Untersuchungen oder in offiziellen Statistiken der Länder auch nicht repräsentiert.</w:t>
      </w:r>
    </w:p>
    <w:p w14:paraId="0000001C" w14:textId="77777777" w:rsidR="00C10023" w:rsidRDefault="00C10023">
      <w:pPr>
        <w:spacing w:line="360" w:lineRule="auto"/>
        <w:jc w:val="both"/>
        <w:rPr>
          <w:rFonts w:ascii="Calibri" w:eastAsia="Calibri" w:hAnsi="Calibri" w:cs="Calibri"/>
          <w:sz w:val="22"/>
          <w:szCs w:val="22"/>
        </w:rPr>
      </w:pPr>
    </w:p>
    <w:p w14:paraId="0000001D" w14:textId="77777777" w:rsidR="00C10023" w:rsidRDefault="00D62606">
      <w:pPr>
        <w:spacing w:line="360" w:lineRule="auto"/>
        <w:jc w:val="both"/>
        <w:rPr>
          <w:rFonts w:ascii="Calibri" w:eastAsia="Calibri" w:hAnsi="Calibri" w:cs="Calibri"/>
          <w:i/>
          <w:sz w:val="22"/>
          <w:szCs w:val="22"/>
        </w:rPr>
      </w:pPr>
      <w:r>
        <w:rPr>
          <w:rFonts w:ascii="Calibri" w:eastAsia="Calibri" w:hAnsi="Calibri" w:cs="Calibri"/>
          <w:sz w:val="22"/>
          <w:szCs w:val="22"/>
        </w:rPr>
        <w:t xml:space="preserve">5. Prinzip – </w:t>
      </w:r>
      <w:proofErr w:type="spellStart"/>
      <w:r>
        <w:rPr>
          <w:rFonts w:ascii="Calibri" w:eastAsia="Calibri" w:hAnsi="Calibri" w:cs="Calibri"/>
          <w:sz w:val="22"/>
          <w:szCs w:val="22"/>
        </w:rPr>
        <w:t>Embrace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pluralism</w:t>
      </w:r>
      <w:proofErr w:type="spellEnd"/>
      <w:r>
        <w:rPr>
          <w:rFonts w:ascii="Calibri" w:eastAsia="Calibri" w:hAnsi="Calibri" w:cs="Calibri"/>
          <w:sz w:val="22"/>
          <w:szCs w:val="22"/>
        </w:rPr>
        <w:t xml:space="preserve"> </w:t>
      </w:r>
      <w:r>
        <w:rPr>
          <w:rFonts w:ascii="Calibri" w:eastAsia="Calibri" w:hAnsi="Calibri" w:cs="Calibri"/>
          <w:i/>
          <w:sz w:val="22"/>
          <w:szCs w:val="22"/>
        </w:rPr>
        <w:t>(Diversität fördern)</w:t>
      </w:r>
    </w:p>
    <w:p w14:paraId="0000001E" w14:textId="77777777" w:rsidR="00C10023" w:rsidRDefault="00D62606">
      <w:pPr>
        <w:spacing w:line="360" w:lineRule="auto"/>
        <w:jc w:val="both"/>
        <w:rPr>
          <w:rFonts w:ascii="Calibri" w:eastAsia="Calibri" w:hAnsi="Calibri" w:cs="Calibri"/>
          <w:sz w:val="22"/>
          <w:szCs w:val="22"/>
        </w:rPr>
      </w:pPr>
      <w:r>
        <w:rPr>
          <w:rFonts w:ascii="Calibri" w:eastAsia="Calibri" w:hAnsi="Calibri" w:cs="Calibri"/>
          <w:sz w:val="22"/>
          <w:szCs w:val="22"/>
        </w:rPr>
        <w:t>Unsere</w:t>
      </w:r>
      <w:r>
        <w:rPr>
          <w:rFonts w:ascii="Calibri" w:eastAsia="Calibri" w:hAnsi="Calibri" w:cs="Calibri"/>
          <w:sz w:val="22"/>
          <w:szCs w:val="22"/>
        </w:rPr>
        <w:t xml:space="preserve"> Gesellschaft ist vielschichtig und divers. Wenn Studien durchgeführt werden, sollte darauf geachtet werden, dass alle Betroffenen der Untersuchung </w:t>
      </w:r>
      <w:r>
        <w:rPr>
          <w:rFonts w:ascii="Calibri" w:eastAsia="Calibri" w:hAnsi="Calibri" w:cs="Calibri"/>
          <w:i/>
          <w:sz w:val="22"/>
          <w:szCs w:val="22"/>
        </w:rPr>
        <w:t>und</w:t>
      </w:r>
      <w:r>
        <w:rPr>
          <w:rFonts w:ascii="Calibri" w:eastAsia="Calibri" w:hAnsi="Calibri" w:cs="Calibri"/>
          <w:sz w:val="22"/>
          <w:szCs w:val="22"/>
        </w:rPr>
        <w:t xml:space="preserve"> der Ergebnisse mit einbezogen und mitgedacht werden. Die Personen, die sich am besten mit der untersucht</w:t>
      </w:r>
      <w:r>
        <w:rPr>
          <w:rFonts w:ascii="Calibri" w:eastAsia="Calibri" w:hAnsi="Calibri" w:cs="Calibri"/>
          <w:sz w:val="22"/>
          <w:szCs w:val="22"/>
        </w:rPr>
        <w:t xml:space="preserve">en Angelegenheit auskennen, sind die Personen deren Angelegenheit untersucht wird. Die lokale Zusammenarbeit soll dabei berücksichtigt und gefördert werden, genauso wie die Diversität in der Forschung selbst (vgl. ebd. S. 147 f). </w:t>
      </w:r>
    </w:p>
    <w:p w14:paraId="0000001F" w14:textId="77777777" w:rsidR="00C10023" w:rsidRDefault="00C10023">
      <w:pPr>
        <w:spacing w:line="360" w:lineRule="auto"/>
        <w:jc w:val="both"/>
        <w:rPr>
          <w:rFonts w:ascii="Calibri" w:eastAsia="Calibri" w:hAnsi="Calibri" w:cs="Calibri"/>
          <w:sz w:val="22"/>
          <w:szCs w:val="22"/>
        </w:rPr>
      </w:pPr>
    </w:p>
    <w:p w14:paraId="00000020" w14:textId="77777777" w:rsidR="00C10023" w:rsidRDefault="00D62606">
      <w:pPr>
        <w:spacing w:line="360" w:lineRule="auto"/>
        <w:jc w:val="both"/>
        <w:rPr>
          <w:rFonts w:ascii="Calibri" w:eastAsia="Calibri" w:hAnsi="Calibri" w:cs="Calibri"/>
          <w:sz w:val="22"/>
          <w:szCs w:val="22"/>
        </w:rPr>
      </w:pPr>
      <w:r>
        <w:rPr>
          <w:rFonts w:ascii="Calibri" w:eastAsia="Calibri" w:hAnsi="Calibri" w:cs="Calibri"/>
          <w:sz w:val="22"/>
          <w:szCs w:val="22"/>
        </w:rPr>
        <w:t xml:space="preserve">6. Prinzip – </w:t>
      </w:r>
      <w:proofErr w:type="spellStart"/>
      <w:r>
        <w:rPr>
          <w:rFonts w:ascii="Calibri" w:eastAsia="Calibri" w:hAnsi="Calibri" w:cs="Calibri"/>
          <w:sz w:val="22"/>
          <w:szCs w:val="22"/>
        </w:rPr>
        <w:t>Consider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w:t>
      </w:r>
      <w:r>
        <w:rPr>
          <w:rFonts w:ascii="Calibri" w:eastAsia="Calibri" w:hAnsi="Calibri" w:cs="Calibri"/>
          <w:sz w:val="22"/>
          <w:szCs w:val="22"/>
        </w:rPr>
        <w:t>ntext</w:t>
      </w:r>
      <w:proofErr w:type="spellEnd"/>
      <w:r>
        <w:rPr>
          <w:rFonts w:ascii="Calibri" w:eastAsia="Calibri" w:hAnsi="Calibri" w:cs="Calibri"/>
          <w:sz w:val="22"/>
          <w:szCs w:val="22"/>
        </w:rPr>
        <w:t xml:space="preserve"> </w:t>
      </w:r>
      <w:r>
        <w:rPr>
          <w:rFonts w:ascii="Calibri" w:eastAsia="Calibri" w:hAnsi="Calibri" w:cs="Calibri"/>
          <w:i/>
          <w:sz w:val="22"/>
          <w:szCs w:val="22"/>
        </w:rPr>
        <w:t>(Den Kontext beachten)</w:t>
      </w:r>
    </w:p>
    <w:p w14:paraId="00000021" w14:textId="77777777" w:rsidR="00C10023" w:rsidRDefault="00D62606">
      <w:pPr>
        <w:spacing w:line="360" w:lineRule="auto"/>
        <w:jc w:val="both"/>
        <w:rPr>
          <w:rFonts w:ascii="Calibri" w:eastAsia="Calibri" w:hAnsi="Calibri" w:cs="Calibri"/>
          <w:sz w:val="22"/>
          <w:szCs w:val="22"/>
        </w:rPr>
      </w:pPr>
      <w:r>
        <w:rPr>
          <w:rFonts w:ascii="Calibri" w:eastAsia="Calibri" w:hAnsi="Calibri" w:cs="Calibri"/>
          <w:sz w:val="22"/>
          <w:szCs w:val="22"/>
        </w:rPr>
        <w:t>Die Autorinnen weisen bei diesem Prinzip darauf hin, dass Daten nicht neutral und objektiv sind, sondern immer in einem bestimmten Kontext entstehen und auch in diesem gelesen werden sollten. Zahlen können nicht für sich selbst</w:t>
      </w:r>
      <w:r>
        <w:rPr>
          <w:rFonts w:ascii="Calibri" w:eastAsia="Calibri" w:hAnsi="Calibri" w:cs="Calibri"/>
          <w:sz w:val="22"/>
          <w:szCs w:val="22"/>
        </w:rPr>
        <w:t xml:space="preserve"> sprechen. Der Kontext sollte stets miteinbezogen, dargestellt und sichtbar gemacht werden. Außerdem sollte die Frage danach gestellt werden, wie der ursprüngliche Kontext war, wenn Daten nachgenutzt werden (vgl. ebd. S. 171 f).</w:t>
      </w:r>
    </w:p>
    <w:p w14:paraId="00000022" w14:textId="77777777" w:rsidR="00C10023" w:rsidRDefault="00C10023">
      <w:pPr>
        <w:spacing w:line="360" w:lineRule="auto"/>
        <w:jc w:val="both"/>
        <w:rPr>
          <w:rFonts w:ascii="Calibri" w:eastAsia="Calibri" w:hAnsi="Calibri" w:cs="Calibri"/>
          <w:sz w:val="22"/>
          <w:szCs w:val="22"/>
        </w:rPr>
      </w:pPr>
    </w:p>
    <w:p w14:paraId="00000023" w14:textId="77777777" w:rsidR="00C10023" w:rsidRDefault="00D62606">
      <w:pPr>
        <w:spacing w:line="360" w:lineRule="auto"/>
        <w:jc w:val="both"/>
        <w:rPr>
          <w:rFonts w:ascii="Calibri" w:eastAsia="Calibri" w:hAnsi="Calibri" w:cs="Calibri"/>
          <w:sz w:val="22"/>
          <w:szCs w:val="22"/>
        </w:rPr>
      </w:pPr>
      <w:r>
        <w:rPr>
          <w:rFonts w:ascii="Calibri" w:eastAsia="Calibri" w:hAnsi="Calibri" w:cs="Calibri"/>
          <w:sz w:val="22"/>
          <w:szCs w:val="22"/>
        </w:rPr>
        <w:t xml:space="preserve">7. Prinzip – </w:t>
      </w:r>
      <w:proofErr w:type="spellStart"/>
      <w:r>
        <w:rPr>
          <w:rFonts w:ascii="Calibri" w:eastAsia="Calibri" w:hAnsi="Calibri" w:cs="Calibri"/>
          <w:sz w:val="22"/>
          <w:szCs w:val="22"/>
        </w:rPr>
        <w:t>Make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labor</w:t>
      </w:r>
      <w:proofErr w:type="spellEnd"/>
      <w:r>
        <w:rPr>
          <w:rFonts w:ascii="Calibri" w:eastAsia="Calibri" w:hAnsi="Calibri" w:cs="Calibri"/>
          <w:sz w:val="22"/>
          <w:szCs w:val="22"/>
        </w:rPr>
        <w:t xml:space="preserve"> vi</w:t>
      </w:r>
      <w:r>
        <w:rPr>
          <w:rFonts w:ascii="Calibri" w:eastAsia="Calibri" w:hAnsi="Calibri" w:cs="Calibri"/>
          <w:sz w:val="22"/>
          <w:szCs w:val="22"/>
        </w:rPr>
        <w:t xml:space="preserve">sible </w:t>
      </w:r>
      <w:r>
        <w:rPr>
          <w:rFonts w:ascii="Calibri" w:eastAsia="Calibri" w:hAnsi="Calibri" w:cs="Calibri"/>
          <w:i/>
          <w:sz w:val="22"/>
          <w:szCs w:val="22"/>
        </w:rPr>
        <w:t>(Die Arbeit sichtbar machen)</w:t>
      </w:r>
    </w:p>
    <w:p w14:paraId="00000024" w14:textId="77777777" w:rsidR="00C10023" w:rsidRDefault="00D62606">
      <w:pPr>
        <w:spacing w:line="360" w:lineRule="auto"/>
        <w:jc w:val="both"/>
        <w:rPr>
          <w:rFonts w:ascii="Calibri" w:eastAsia="Calibri" w:hAnsi="Calibri" w:cs="Calibri"/>
          <w:sz w:val="22"/>
          <w:szCs w:val="22"/>
        </w:rPr>
      </w:pPr>
      <w:r>
        <w:rPr>
          <w:rFonts w:ascii="Calibri" w:eastAsia="Calibri" w:hAnsi="Calibri" w:cs="Calibri"/>
          <w:sz w:val="22"/>
          <w:szCs w:val="22"/>
        </w:rPr>
        <w:t xml:space="preserve">Im siebten und somit letzten Prinzip des Data </w:t>
      </w:r>
      <w:proofErr w:type="spellStart"/>
      <w:r>
        <w:rPr>
          <w:rFonts w:ascii="Calibri" w:eastAsia="Calibri" w:hAnsi="Calibri" w:cs="Calibri"/>
          <w:sz w:val="22"/>
          <w:szCs w:val="22"/>
        </w:rPr>
        <w:t>Feminism</w:t>
      </w:r>
      <w:proofErr w:type="spellEnd"/>
      <w:r>
        <w:rPr>
          <w:rFonts w:ascii="Calibri" w:eastAsia="Calibri" w:hAnsi="Calibri" w:cs="Calibri"/>
          <w:sz w:val="22"/>
          <w:szCs w:val="22"/>
        </w:rPr>
        <w:t>, erinnern die Autorinnen daran, dass fertiggestellte Arbeit, die Arbeit vieler ist. Sie regen an, sich die Fragen zu stellen: Durch wie viele Hände geht ein Produkt/e</w:t>
      </w:r>
      <w:r>
        <w:rPr>
          <w:rFonts w:ascii="Calibri" w:eastAsia="Calibri" w:hAnsi="Calibri" w:cs="Calibri"/>
          <w:sz w:val="22"/>
          <w:szCs w:val="22"/>
        </w:rPr>
        <w:t>ine Untersuchung bis es/sie fertig ist? Die Arbeit von welchen Menschen wird womöglich vergessen/nicht gezeigt? Die Arbeit Anderer sichtbar zu machen, bedeutet andere Menschen zu unterstützen, in den Fokus zu rücken und ihren Anteil an der Arbeit zu würdig</w:t>
      </w:r>
      <w:r>
        <w:rPr>
          <w:rFonts w:ascii="Calibri" w:eastAsia="Calibri" w:hAnsi="Calibri" w:cs="Calibri"/>
          <w:sz w:val="22"/>
          <w:szCs w:val="22"/>
        </w:rPr>
        <w:t>en (vgl. ebd. S. 200 f).</w:t>
      </w:r>
    </w:p>
    <w:p w14:paraId="00000025" w14:textId="77777777" w:rsidR="00C10023" w:rsidRDefault="00C10023">
      <w:pPr>
        <w:widowControl/>
        <w:pBdr>
          <w:top w:val="nil"/>
          <w:left w:val="nil"/>
          <w:bottom w:val="nil"/>
          <w:right w:val="nil"/>
          <w:between w:val="nil"/>
        </w:pBdr>
        <w:spacing w:line="360" w:lineRule="auto"/>
        <w:jc w:val="both"/>
        <w:rPr>
          <w:rFonts w:ascii="Calibri" w:eastAsia="Calibri" w:hAnsi="Calibri" w:cs="Calibri"/>
          <w:color w:val="000000"/>
          <w:sz w:val="22"/>
          <w:szCs w:val="22"/>
        </w:rPr>
      </w:pPr>
    </w:p>
    <w:p w14:paraId="00000026"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sz w:val="22"/>
          <w:szCs w:val="22"/>
        </w:rPr>
        <w:lastRenderedPageBreak/>
        <w:t>Zusammenfassend arbeiten d</w:t>
      </w:r>
      <w:r>
        <w:rPr>
          <w:rFonts w:ascii="Calibri" w:eastAsia="Calibri" w:hAnsi="Calibri" w:cs="Calibri"/>
          <w:color w:val="000000"/>
          <w:sz w:val="22"/>
          <w:szCs w:val="22"/>
        </w:rPr>
        <w:t xml:space="preserve">ie sieben Prinzipien des Data </w:t>
      </w:r>
      <w:proofErr w:type="spellStart"/>
      <w:r>
        <w:rPr>
          <w:rFonts w:ascii="Calibri" w:eastAsia="Calibri" w:hAnsi="Calibri" w:cs="Calibri"/>
          <w:color w:val="000000"/>
          <w:sz w:val="22"/>
          <w:szCs w:val="22"/>
        </w:rPr>
        <w:t>Feminism</w:t>
      </w:r>
      <w:proofErr w:type="spellEnd"/>
      <w:r>
        <w:rPr>
          <w:rFonts w:ascii="Calibri" w:eastAsia="Calibri" w:hAnsi="Calibri" w:cs="Calibri"/>
          <w:color w:val="000000"/>
          <w:sz w:val="22"/>
          <w:szCs w:val="22"/>
        </w:rPr>
        <w:t xml:space="preserve"> von Catherine </w:t>
      </w:r>
      <w:proofErr w:type="spellStart"/>
      <w:r>
        <w:rPr>
          <w:rFonts w:ascii="Calibri" w:eastAsia="Calibri" w:hAnsi="Calibri" w:cs="Calibri"/>
          <w:color w:val="000000"/>
          <w:sz w:val="22"/>
          <w:szCs w:val="22"/>
        </w:rPr>
        <w:t>D’Ignazio</w:t>
      </w:r>
      <w:proofErr w:type="spellEnd"/>
      <w:r>
        <w:rPr>
          <w:rFonts w:ascii="Calibri" w:eastAsia="Calibri" w:hAnsi="Calibri" w:cs="Calibri"/>
          <w:color w:val="000000"/>
          <w:sz w:val="22"/>
          <w:szCs w:val="22"/>
        </w:rPr>
        <w:t xml:space="preserve"> und Lauren F. Klein einen breiten Rahmen aus, wie Forschung gerechter werden kann. Das Buch ist Open Access erhältlich</w:t>
      </w:r>
      <w:r>
        <w:rPr>
          <w:rFonts w:ascii="Calibri" w:eastAsia="Calibri" w:hAnsi="Calibri" w:cs="Calibri"/>
          <w:color w:val="000000"/>
          <w:sz w:val="22"/>
          <w:szCs w:val="22"/>
          <w:vertAlign w:val="superscript"/>
        </w:rPr>
        <w:footnoteReference w:id="3"/>
      </w:r>
      <w:r>
        <w:rPr>
          <w:rFonts w:ascii="Calibri" w:eastAsia="Calibri" w:hAnsi="Calibri" w:cs="Calibri"/>
          <w:color w:val="000000"/>
          <w:sz w:val="22"/>
          <w:szCs w:val="22"/>
        </w:rPr>
        <w:t xml:space="preserve">.  </w:t>
      </w:r>
    </w:p>
    <w:p w14:paraId="00000027"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br/>
      </w:r>
      <w:r>
        <w:rPr>
          <w:rFonts w:ascii="Calibri" w:eastAsia="Calibri" w:hAnsi="Calibri" w:cs="Calibri"/>
          <w:color w:val="000000"/>
          <w:sz w:val="22"/>
          <w:szCs w:val="22"/>
        </w:rPr>
        <w:t>Was hat das nun alles mit der Bibliotheks- und Informationswissenschaft zu tun</w:t>
      </w:r>
      <w:r>
        <w:rPr>
          <w:rFonts w:ascii="Calibri" w:eastAsia="Calibri" w:hAnsi="Calibri" w:cs="Calibri"/>
          <w:sz w:val="22"/>
          <w:szCs w:val="22"/>
        </w:rPr>
        <w:t>?</w:t>
      </w:r>
    </w:p>
    <w:p w14:paraId="00000028"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Nun, unsere Disziplin ist darauf spezialisiert, mit Informationen zu arbeiten, die mittlerweile meistens digita</w:t>
      </w:r>
      <w:r>
        <w:rPr>
          <w:rFonts w:ascii="Calibri" w:eastAsia="Calibri" w:hAnsi="Calibri" w:cs="Calibri"/>
          <w:sz w:val="22"/>
          <w:szCs w:val="22"/>
        </w:rPr>
        <w:t>l</w:t>
      </w:r>
      <w:r>
        <w:rPr>
          <w:rFonts w:ascii="Calibri" w:eastAsia="Calibri" w:hAnsi="Calibri" w:cs="Calibri"/>
          <w:color w:val="000000"/>
          <w:sz w:val="22"/>
          <w:szCs w:val="22"/>
        </w:rPr>
        <w:t xml:space="preserve"> sind. Informationen sind unser Forschungsgegenstand, unser Haup</w:t>
      </w:r>
      <w:r>
        <w:rPr>
          <w:rFonts w:ascii="Calibri" w:eastAsia="Calibri" w:hAnsi="Calibri" w:cs="Calibri"/>
          <w:color w:val="000000"/>
          <w:sz w:val="22"/>
          <w:szCs w:val="22"/>
        </w:rPr>
        <w:t xml:space="preserve">taugenmerk. Ob wir nun untersuchen, wie Menschen, Informationen und Technologien interagieren oder wie Informationen gefunden, aufbereitet und nutzbar gemacht werden können. Oder ob wir über die Relevanz von Informationssystemen und den </w:t>
      </w:r>
      <w:r>
        <w:rPr>
          <w:rFonts w:ascii="Calibri" w:eastAsia="Calibri" w:hAnsi="Calibri" w:cs="Calibri"/>
          <w:sz w:val="22"/>
          <w:szCs w:val="22"/>
        </w:rPr>
        <w:t>Aufb</w:t>
      </w:r>
      <w:r>
        <w:rPr>
          <w:rFonts w:ascii="Calibri" w:eastAsia="Calibri" w:hAnsi="Calibri" w:cs="Calibri"/>
          <w:color w:val="000000"/>
          <w:sz w:val="22"/>
          <w:szCs w:val="22"/>
        </w:rPr>
        <w:t>au von Datenban</w:t>
      </w:r>
      <w:r>
        <w:rPr>
          <w:rFonts w:ascii="Calibri" w:eastAsia="Calibri" w:hAnsi="Calibri" w:cs="Calibri"/>
          <w:color w:val="000000"/>
          <w:sz w:val="22"/>
          <w:szCs w:val="22"/>
        </w:rPr>
        <w:t xml:space="preserve">ken nachdenken. Bis hin zu der Nutzung von Klassifikationen und Bibliothekskatalogen in der eigenen Forschung, aber auch als Endprodukt für </w:t>
      </w:r>
      <w:proofErr w:type="spellStart"/>
      <w:r>
        <w:rPr>
          <w:rFonts w:ascii="Calibri" w:eastAsia="Calibri" w:hAnsi="Calibri" w:cs="Calibri"/>
          <w:color w:val="000000"/>
          <w:sz w:val="22"/>
          <w:szCs w:val="22"/>
        </w:rPr>
        <w:t>Nutzer_innen</w:t>
      </w:r>
      <w:proofErr w:type="spellEnd"/>
      <w:r>
        <w:rPr>
          <w:rFonts w:ascii="Calibri" w:eastAsia="Calibri" w:hAnsi="Calibri" w:cs="Calibri"/>
          <w:color w:val="000000"/>
          <w:sz w:val="22"/>
          <w:szCs w:val="22"/>
        </w:rPr>
        <w:t xml:space="preserve">. </w:t>
      </w:r>
      <w:r>
        <w:rPr>
          <w:rFonts w:ascii="Calibri" w:eastAsia="Calibri" w:hAnsi="Calibri" w:cs="Calibri"/>
          <w:sz w:val="22"/>
          <w:szCs w:val="22"/>
        </w:rPr>
        <w:t>Seit</w:t>
      </w:r>
      <w:r>
        <w:rPr>
          <w:rFonts w:ascii="Calibri" w:eastAsia="Calibri" w:hAnsi="Calibri" w:cs="Calibri"/>
          <w:color w:val="000000"/>
          <w:sz w:val="22"/>
          <w:szCs w:val="22"/>
        </w:rPr>
        <w:t xml:space="preserve"> jeher sind Bibliotheken Meisterinnen der Katalogisierung und der Klassifikationen. Diesen Systeme</w:t>
      </w:r>
      <w:r>
        <w:rPr>
          <w:rFonts w:ascii="Calibri" w:eastAsia="Calibri" w:hAnsi="Calibri" w:cs="Calibri"/>
          <w:color w:val="000000"/>
          <w:sz w:val="22"/>
          <w:szCs w:val="22"/>
        </w:rPr>
        <w:t>n liegen Wertvorstellungen zu</w:t>
      </w:r>
      <w:r>
        <w:rPr>
          <w:rFonts w:ascii="Calibri" w:eastAsia="Calibri" w:hAnsi="Calibri" w:cs="Calibri"/>
          <w:sz w:val="22"/>
          <w:szCs w:val="22"/>
        </w:rPr>
        <w:t>g</w:t>
      </w:r>
      <w:r>
        <w:rPr>
          <w:rFonts w:ascii="Calibri" w:eastAsia="Calibri" w:hAnsi="Calibri" w:cs="Calibri"/>
          <w:color w:val="000000"/>
          <w:sz w:val="22"/>
          <w:szCs w:val="22"/>
        </w:rPr>
        <w:t>runde, und zwar nicht irgendwelche, sondern die Werte, die die Erschaffenden dieser Systeme hatten. Wie verschiedene Klassifikationssysteme zeigen (z.</w:t>
      </w:r>
      <w:r>
        <w:rPr>
          <w:rFonts w:ascii="Calibri" w:eastAsia="Calibri" w:hAnsi="Calibri" w:cs="Calibri"/>
          <w:sz w:val="22"/>
          <w:szCs w:val="22"/>
        </w:rPr>
        <w:t> </w:t>
      </w:r>
      <w:r>
        <w:rPr>
          <w:rFonts w:ascii="Calibri" w:eastAsia="Calibri" w:hAnsi="Calibri" w:cs="Calibri"/>
          <w:color w:val="000000"/>
          <w:sz w:val="22"/>
          <w:szCs w:val="22"/>
        </w:rPr>
        <w:t>B. die Dewey</w:t>
      </w:r>
      <w:r>
        <w:rPr>
          <w:rFonts w:ascii="Calibri" w:eastAsia="Calibri" w:hAnsi="Calibri" w:cs="Calibri"/>
          <w:sz w:val="22"/>
          <w:szCs w:val="22"/>
        </w:rPr>
        <w:t>-</w:t>
      </w:r>
      <w:r>
        <w:rPr>
          <w:rFonts w:ascii="Calibri" w:eastAsia="Calibri" w:hAnsi="Calibri" w:cs="Calibri"/>
          <w:color w:val="000000"/>
          <w:sz w:val="22"/>
          <w:szCs w:val="22"/>
        </w:rPr>
        <w:t>Dezimalklassifikation), repräsentieren sie eine gewisse Weltan</w:t>
      </w:r>
      <w:r>
        <w:rPr>
          <w:rFonts w:ascii="Calibri" w:eastAsia="Calibri" w:hAnsi="Calibri" w:cs="Calibri"/>
          <w:color w:val="000000"/>
          <w:sz w:val="22"/>
          <w:szCs w:val="22"/>
        </w:rPr>
        <w:t>schauung und verweisen auf den Zeitgeist, in welchem diese Systeme erstellt wurden. Erneuerungen und Anpassungen an die sich verändernden Werte werden zwar vorgenommen, meistens aber sehr verzögert und nicht umfassend. Zum Beispiel wurde erst in der 22. Fa</w:t>
      </w:r>
      <w:r>
        <w:rPr>
          <w:rFonts w:ascii="Calibri" w:eastAsia="Calibri" w:hAnsi="Calibri" w:cs="Calibri"/>
          <w:color w:val="000000"/>
          <w:sz w:val="22"/>
          <w:szCs w:val="22"/>
        </w:rPr>
        <w:t>ssung der Dewey</w:t>
      </w:r>
      <w:r>
        <w:rPr>
          <w:rFonts w:ascii="Calibri" w:eastAsia="Calibri" w:hAnsi="Calibri" w:cs="Calibri"/>
          <w:sz w:val="22"/>
          <w:szCs w:val="22"/>
        </w:rPr>
        <w:t>-</w:t>
      </w:r>
      <w:r>
        <w:rPr>
          <w:rFonts w:ascii="Calibri" w:eastAsia="Calibri" w:hAnsi="Calibri" w:cs="Calibri"/>
          <w:color w:val="000000"/>
          <w:sz w:val="22"/>
          <w:szCs w:val="22"/>
        </w:rPr>
        <w:t>Dezimalklassifikation von 2006 der Begriff „rassisch“ geändert, sowie die Ausschließung der Notationen für Rassen vorgenommen (vgl. Chan</w:t>
      </w:r>
      <w:r>
        <w:rPr>
          <w:rFonts w:ascii="Calibri" w:eastAsia="Calibri" w:hAnsi="Calibri" w:cs="Calibri"/>
          <w:sz w:val="22"/>
          <w:szCs w:val="22"/>
        </w:rPr>
        <w:t>,</w:t>
      </w:r>
      <w:r>
        <w:rPr>
          <w:rFonts w:ascii="Calibri" w:eastAsia="Calibri" w:hAnsi="Calibri" w:cs="Calibri"/>
          <w:color w:val="000000"/>
          <w:sz w:val="22"/>
          <w:szCs w:val="22"/>
        </w:rPr>
        <w:t xml:space="preserve"> Mitchel 2006, S. 186). </w:t>
      </w:r>
    </w:p>
    <w:p w14:paraId="00000029"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Abgesehen von den ethischen Fragen, die sich unsere Disziplin in Bezug auf Dat</w:t>
      </w:r>
      <w:r>
        <w:rPr>
          <w:rFonts w:ascii="Calibri" w:eastAsia="Calibri" w:hAnsi="Calibri" w:cs="Calibri"/>
          <w:color w:val="000000"/>
          <w:sz w:val="22"/>
          <w:szCs w:val="22"/>
        </w:rPr>
        <w:t>en und Informationen stellen muss, sollte auch nicht vergessen werden, dass wir uns in einem System mit Machtstrukturen bewegen. Wir sollten uns vergegenwärtigen, dass es auch im Kontext des Bibliothekswesens und der Bibliotheks- und Informationswissenscha</w:t>
      </w:r>
      <w:r>
        <w:rPr>
          <w:rFonts w:ascii="Calibri" w:eastAsia="Calibri" w:hAnsi="Calibri" w:cs="Calibri"/>
          <w:color w:val="000000"/>
          <w:sz w:val="22"/>
          <w:szCs w:val="22"/>
        </w:rPr>
        <w:t xml:space="preserve">ft Personen oder Gruppen gibt, die wenig bis keine Repräsentation erfahren und diese in Zukunft in unsere Forschung und in die Entwicklung von neuen Konzepten in Bibliotheken mit einbeziehen </w:t>
      </w:r>
      <w:r>
        <w:rPr>
          <w:rFonts w:ascii="Calibri" w:eastAsia="Calibri" w:hAnsi="Calibri" w:cs="Calibri"/>
          <w:sz w:val="22"/>
          <w:szCs w:val="22"/>
        </w:rPr>
        <w:t xml:space="preserve">(Stichwort: </w:t>
      </w:r>
      <w:proofErr w:type="spellStart"/>
      <w:r>
        <w:rPr>
          <w:rFonts w:ascii="Calibri" w:eastAsia="Calibri" w:hAnsi="Calibri" w:cs="Calibri"/>
          <w:sz w:val="22"/>
          <w:szCs w:val="22"/>
        </w:rPr>
        <w:t>Diversity</w:t>
      </w:r>
      <w:proofErr w:type="spellEnd"/>
      <w:r>
        <w:rPr>
          <w:rFonts w:ascii="Calibri" w:eastAsia="Calibri" w:hAnsi="Calibri" w:cs="Calibri"/>
          <w:sz w:val="22"/>
          <w:szCs w:val="22"/>
        </w:rPr>
        <w:t xml:space="preserve"> Management)</w:t>
      </w:r>
      <w:r>
        <w:rPr>
          <w:rFonts w:ascii="Calibri" w:eastAsia="Calibri" w:hAnsi="Calibri" w:cs="Calibri"/>
          <w:color w:val="000000"/>
          <w:sz w:val="22"/>
          <w:szCs w:val="22"/>
        </w:rPr>
        <w:t xml:space="preserve">. </w:t>
      </w:r>
    </w:p>
    <w:p w14:paraId="0000002A"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Abschließend kann gesagt werd</w:t>
      </w:r>
      <w:r>
        <w:rPr>
          <w:rFonts w:ascii="Calibri" w:eastAsia="Calibri" w:hAnsi="Calibri" w:cs="Calibri"/>
          <w:color w:val="000000"/>
          <w:sz w:val="22"/>
          <w:szCs w:val="22"/>
        </w:rPr>
        <w:t xml:space="preserve">en, dass die feministische oder die </w:t>
      </w:r>
      <w:r>
        <w:rPr>
          <w:rFonts w:ascii="Calibri" w:eastAsia="Calibri" w:hAnsi="Calibri" w:cs="Calibri"/>
          <w:sz w:val="22"/>
          <w:szCs w:val="22"/>
        </w:rPr>
        <w:t>ganzheitliche</w:t>
      </w:r>
      <w:r>
        <w:rPr>
          <w:rFonts w:ascii="Calibri" w:eastAsia="Calibri" w:hAnsi="Calibri" w:cs="Calibri"/>
          <w:color w:val="000000"/>
          <w:sz w:val="22"/>
          <w:szCs w:val="22"/>
        </w:rPr>
        <w:t xml:space="preserve"> Sicht auf die Arbeit mit Daten im ersten Moment vielleicht komplizierter und aufwändiger erscheint als altbewährte Strategien, allerdings die so erarbeitete Forschung und Konzepte umfassender, gerechter und</w:t>
      </w:r>
      <w:r>
        <w:rPr>
          <w:rFonts w:ascii="Calibri" w:eastAsia="Calibri" w:hAnsi="Calibri" w:cs="Calibri"/>
          <w:color w:val="000000"/>
          <w:sz w:val="22"/>
          <w:szCs w:val="22"/>
        </w:rPr>
        <w:t xml:space="preserve"> repräsentativer sein werden als </w:t>
      </w:r>
      <w:r>
        <w:rPr>
          <w:rFonts w:ascii="Calibri" w:eastAsia="Calibri" w:hAnsi="Calibri" w:cs="Calibri"/>
          <w:sz w:val="22"/>
          <w:szCs w:val="22"/>
        </w:rPr>
        <w:t>bisher</w:t>
      </w:r>
      <w:r>
        <w:rPr>
          <w:rFonts w:ascii="Calibri" w:eastAsia="Calibri" w:hAnsi="Calibri" w:cs="Calibri"/>
          <w:color w:val="000000"/>
          <w:sz w:val="22"/>
          <w:szCs w:val="22"/>
        </w:rPr>
        <w:t xml:space="preserve">. Und dies </w:t>
      </w:r>
      <w:r>
        <w:rPr>
          <w:rFonts w:ascii="Calibri" w:eastAsia="Calibri" w:hAnsi="Calibri" w:cs="Calibri"/>
          <w:sz w:val="22"/>
          <w:szCs w:val="22"/>
        </w:rPr>
        <w:t xml:space="preserve">ist </w:t>
      </w:r>
      <w:r>
        <w:rPr>
          <w:rFonts w:ascii="Calibri" w:eastAsia="Calibri" w:hAnsi="Calibri" w:cs="Calibri"/>
          <w:color w:val="000000"/>
          <w:sz w:val="22"/>
          <w:szCs w:val="22"/>
        </w:rPr>
        <w:t>doch ein erstrebenswertes Ziel</w:t>
      </w:r>
      <w:r>
        <w:rPr>
          <w:rFonts w:ascii="Calibri" w:eastAsia="Calibri" w:hAnsi="Calibri" w:cs="Calibri"/>
          <w:sz w:val="22"/>
          <w:szCs w:val="22"/>
        </w:rPr>
        <w:t>.</w:t>
      </w:r>
    </w:p>
    <w:p w14:paraId="0000002B" w14:textId="77777777" w:rsidR="00C10023" w:rsidRDefault="00C10023">
      <w:pPr>
        <w:widowControl/>
        <w:pBdr>
          <w:top w:val="nil"/>
          <w:left w:val="nil"/>
          <w:bottom w:val="nil"/>
          <w:right w:val="nil"/>
          <w:between w:val="nil"/>
        </w:pBdr>
        <w:spacing w:line="360" w:lineRule="auto"/>
        <w:jc w:val="both"/>
        <w:rPr>
          <w:rFonts w:ascii="Calibri" w:eastAsia="Calibri" w:hAnsi="Calibri" w:cs="Calibri"/>
          <w:color w:val="000000"/>
          <w:sz w:val="22"/>
          <w:szCs w:val="22"/>
        </w:rPr>
      </w:pPr>
    </w:p>
    <w:p w14:paraId="0000002C" w14:textId="77777777" w:rsidR="00C10023" w:rsidRDefault="00C10023">
      <w:pPr>
        <w:widowControl/>
        <w:pBdr>
          <w:top w:val="nil"/>
          <w:left w:val="nil"/>
          <w:bottom w:val="nil"/>
          <w:right w:val="nil"/>
          <w:between w:val="nil"/>
        </w:pBdr>
        <w:spacing w:line="360" w:lineRule="auto"/>
        <w:jc w:val="both"/>
        <w:rPr>
          <w:rFonts w:ascii="Calibri" w:eastAsia="Calibri" w:hAnsi="Calibri" w:cs="Calibri"/>
          <w:sz w:val="22"/>
          <w:szCs w:val="22"/>
        </w:rPr>
      </w:pPr>
    </w:p>
    <w:p w14:paraId="0000002D" w14:textId="77777777" w:rsidR="00C10023" w:rsidRDefault="00C10023">
      <w:pPr>
        <w:widowControl/>
        <w:pBdr>
          <w:top w:val="nil"/>
          <w:left w:val="nil"/>
          <w:bottom w:val="nil"/>
          <w:right w:val="nil"/>
          <w:between w:val="nil"/>
        </w:pBdr>
        <w:spacing w:line="360" w:lineRule="auto"/>
        <w:jc w:val="both"/>
        <w:rPr>
          <w:rFonts w:ascii="Calibri" w:eastAsia="Calibri" w:hAnsi="Calibri" w:cs="Calibri"/>
          <w:sz w:val="22"/>
          <w:szCs w:val="22"/>
        </w:rPr>
      </w:pPr>
    </w:p>
    <w:p w14:paraId="0000002E" w14:textId="77777777" w:rsidR="00C10023" w:rsidRDefault="00C10023">
      <w:pPr>
        <w:widowControl/>
        <w:pBdr>
          <w:top w:val="nil"/>
          <w:left w:val="nil"/>
          <w:bottom w:val="nil"/>
          <w:right w:val="nil"/>
          <w:between w:val="nil"/>
        </w:pBdr>
        <w:spacing w:line="360" w:lineRule="auto"/>
        <w:jc w:val="both"/>
        <w:rPr>
          <w:rFonts w:ascii="Calibri" w:eastAsia="Calibri" w:hAnsi="Calibri" w:cs="Calibri"/>
          <w:sz w:val="22"/>
          <w:szCs w:val="22"/>
        </w:rPr>
      </w:pPr>
    </w:p>
    <w:p w14:paraId="0000002F" w14:textId="77777777" w:rsidR="00C10023" w:rsidRDefault="00D62606">
      <w:pPr>
        <w:widowControl/>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Literaturnachweise:</w:t>
      </w:r>
    </w:p>
    <w:p w14:paraId="00000030"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1" w14:textId="77777777" w:rsidR="00C10023" w:rsidRDefault="00D62606">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Chan, Lois Mai; Mitchell, Joan S.: </w:t>
      </w:r>
      <w:r>
        <w:rPr>
          <w:rFonts w:ascii="Calibri" w:eastAsia="Calibri" w:hAnsi="Calibri" w:cs="Calibri"/>
          <w:i/>
          <w:color w:val="000000"/>
          <w:sz w:val="22"/>
          <w:szCs w:val="22"/>
        </w:rPr>
        <w:t>Dewey Dezimalklassifikation – Theorie und Praxis. Lehrbuch zur D</w:t>
      </w:r>
      <w:r>
        <w:rPr>
          <w:rFonts w:ascii="Calibri" w:eastAsia="Calibri" w:hAnsi="Calibri" w:cs="Calibri"/>
          <w:i/>
          <w:sz w:val="22"/>
          <w:szCs w:val="22"/>
        </w:rPr>
        <w:t>D</w:t>
      </w:r>
      <w:r>
        <w:rPr>
          <w:rFonts w:ascii="Calibri" w:eastAsia="Calibri" w:hAnsi="Calibri" w:cs="Calibri"/>
          <w:i/>
          <w:color w:val="000000"/>
          <w:sz w:val="22"/>
          <w:szCs w:val="22"/>
        </w:rPr>
        <w:t>C 22</w:t>
      </w:r>
      <w:r>
        <w:rPr>
          <w:rFonts w:ascii="Calibri" w:eastAsia="Calibri" w:hAnsi="Calibri" w:cs="Calibri"/>
          <w:color w:val="000000"/>
          <w:sz w:val="22"/>
          <w:szCs w:val="22"/>
        </w:rPr>
        <w:t>. München, 2006.</w:t>
      </w:r>
    </w:p>
    <w:p w14:paraId="00000032"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3" w14:textId="77777777" w:rsidR="00C10023" w:rsidRDefault="00D62606">
      <w:pPr>
        <w:widowControl/>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Country Meters (abgerufen am </w:t>
      </w:r>
      <w:r>
        <w:rPr>
          <w:rFonts w:ascii="Calibri" w:eastAsia="Calibri" w:hAnsi="Calibri" w:cs="Calibri"/>
          <w:sz w:val="22"/>
          <w:szCs w:val="22"/>
        </w:rPr>
        <w:t>05</w:t>
      </w:r>
      <w:r>
        <w:rPr>
          <w:rFonts w:ascii="Calibri" w:eastAsia="Calibri" w:hAnsi="Calibri" w:cs="Calibri"/>
          <w:color w:val="000000"/>
          <w:sz w:val="22"/>
          <w:szCs w:val="22"/>
        </w:rPr>
        <w:t>.0</w:t>
      </w:r>
      <w:r>
        <w:rPr>
          <w:rFonts w:ascii="Calibri" w:eastAsia="Calibri" w:hAnsi="Calibri" w:cs="Calibri"/>
          <w:sz w:val="22"/>
          <w:szCs w:val="22"/>
        </w:rPr>
        <w:t>6</w:t>
      </w:r>
      <w:r>
        <w:rPr>
          <w:rFonts w:ascii="Calibri" w:eastAsia="Calibri" w:hAnsi="Calibri" w:cs="Calibri"/>
          <w:color w:val="000000"/>
          <w:sz w:val="22"/>
          <w:szCs w:val="22"/>
        </w:rPr>
        <w:t>.21), https://countrymeters.info/de/World.</w:t>
      </w:r>
    </w:p>
    <w:p w14:paraId="00000034"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5" w14:textId="77777777" w:rsidR="00C10023" w:rsidRDefault="00D62606">
      <w:pPr>
        <w:widowControl/>
        <w:pBdr>
          <w:top w:val="nil"/>
          <w:left w:val="nil"/>
          <w:bottom w:val="nil"/>
          <w:right w:val="nil"/>
          <w:between w:val="nil"/>
        </w:pBdr>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Criado</w:t>
      </w:r>
      <w:proofErr w:type="spellEnd"/>
      <w:r>
        <w:rPr>
          <w:rFonts w:ascii="Calibri" w:eastAsia="Calibri" w:hAnsi="Calibri" w:cs="Calibri"/>
          <w:color w:val="000000"/>
          <w:sz w:val="22"/>
          <w:szCs w:val="22"/>
        </w:rPr>
        <w:t xml:space="preserve">-Perez, Caroline: </w:t>
      </w:r>
      <w:r>
        <w:rPr>
          <w:rFonts w:ascii="Calibri" w:eastAsia="Calibri" w:hAnsi="Calibri" w:cs="Calibri"/>
          <w:i/>
          <w:color w:val="000000"/>
          <w:sz w:val="22"/>
          <w:szCs w:val="22"/>
        </w:rPr>
        <w:t>Unsichtbare Frauen – Wie eine von Daten beherrschte Welt die Hälfte der Bevölkerung ignoriert</w:t>
      </w:r>
      <w:r>
        <w:rPr>
          <w:rFonts w:ascii="Calibri" w:eastAsia="Calibri" w:hAnsi="Calibri" w:cs="Calibri"/>
          <w:color w:val="000000"/>
          <w:sz w:val="22"/>
          <w:szCs w:val="22"/>
        </w:rPr>
        <w:t>. München, 2020.</w:t>
      </w:r>
    </w:p>
    <w:p w14:paraId="00000036"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7" w14:textId="77777777" w:rsidR="00C10023" w:rsidRDefault="00D62606">
      <w:pPr>
        <w:widowControl/>
        <w:pBdr>
          <w:top w:val="nil"/>
          <w:left w:val="nil"/>
          <w:bottom w:val="nil"/>
          <w:right w:val="nil"/>
          <w:between w:val="nil"/>
        </w:pBdr>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D’Ignazio</w:t>
      </w:r>
      <w:proofErr w:type="spellEnd"/>
      <w:r>
        <w:rPr>
          <w:rFonts w:ascii="Calibri" w:eastAsia="Calibri" w:hAnsi="Calibri" w:cs="Calibri"/>
          <w:color w:val="000000"/>
          <w:sz w:val="22"/>
          <w:szCs w:val="22"/>
        </w:rPr>
        <w:t xml:space="preserve">, Catherine; Klein, Lauren F.: </w:t>
      </w:r>
      <w:r>
        <w:rPr>
          <w:rFonts w:ascii="Calibri" w:eastAsia="Calibri" w:hAnsi="Calibri" w:cs="Calibri"/>
          <w:i/>
          <w:color w:val="000000"/>
          <w:sz w:val="22"/>
          <w:szCs w:val="22"/>
        </w:rPr>
        <w:t>Dat</w:t>
      </w:r>
      <w:r>
        <w:rPr>
          <w:rFonts w:ascii="Calibri" w:eastAsia="Calibri" w:hAnsi="Calibri" w:cs="Calibri"/>
          <w:i/>
          <w:color w:val="000000"/>
          <w:sz w:val="22"/>
          <w:szCs w:val="22"/>
        </w:rPr>
        <w:t xml:space="preserve">a </w:t>
      </w:r>
      <w:proofErr w:type="spellStart"/>
      <w:r>
        <w:rPr>
          <w:rFonts w:ascii="Calibri" w:eastAsia="Calibri" w:hAnsi="Calibri" w:cs="Calibri"/>
          <w:i/>
          <w:color w:val="000000"/>
          <w:sz w:val="22"/>
          <w:szCs w:val="22"/>
        </w:rPr>
        <w:t>Feminism</w:t>
      </w:r>
      <w:proofErr w:type="spellEnd"/>
      <w:r>
        <w:rPr>
          <w:rFonts w:ascii="Calibri" w:eastAsia="Calibri" w:hAnsi="Calibri" w:cs="Calibri"/>
          <w:color w:val="000000"/>
          <w:sz w:val="22"/>
          <w:szCs w:val="22"/>
        </w:rPr>
        <w:t>. Massachusetts, 2020</w:t>
      </w:r>
      <w:r>
        <w:rPr>
          <w:rFonts w:ascii="Calibri" w:eastAsia="Calibri" w:hAnsi="Calibri" w:cs="Calibri"/>
          <w:sz w:val="22"/>
          <w:szCs w:val="22"/>
        </w:rPr>
        <w:t>,</w:t>
      </w:r>
      <w:r>
        <w:rPr>
          <w:rFonts w:ascii="Calibri" w:eastAsia="Calibri" w:hAnsi="Calibri" w:cs="Calibri"/>
          <w:color w:val="000000"/>
          <w:sz w:val="22"/>
          <w:szCs w:val="22"/>
        </w:rPr>
        <w:t xml:space="preserve"> https://data-feminism.mitpress.mit.edu/.</w:t>
      </w:r>
    </w:p>
    <w:p w14:paraId="00000038"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9" w14:textId="77777777" w:rsidR="00C10023" w:rsidRDefault="00D62606">
      <w:pPr>
        <w:widowControl/>
        <w:pBdr>
          <w:top w:val="nil"/>
          <w:left w:val="nil"/>
          <w:bottom w:val="nil"/>
          <w:right w:val="nil"/>
          <w:between w:val="nil"/>
        </w:pBdr>
        <w:jc w:val="both"/>
        <w:rPr>
          <w:rFonts w:ascii="Calibri" w:eastAsia="Calibri" w:hAnsi="Calibri" w:cs="Calibri"/>
          <w:color w:val="000000"/>
          <w:sz w:val="22"/>
          <w:szCs w:val="22"/>
        </w:rPr>
      </w:pPr>
      <w:proofErr w:type="spellStart"/>
      <w:r>
        <w:rPr>
          <w:rFonts w:ascii="Calibri" w:eastAsia="Calibri" w:hAnsi="Calibri" w:cs="Calibri"/>
          <w:color w:val="000000"/>
          <w:sz w:val="22"/>
          <w:szCs w:val="22"/>
        </w:rPr>
        <w:t>Kantayya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Shalini</w:t>
      </w:r>
      <w:proofErr w:type="spellEnd"/>
      <w:r>
        <w:rPr>
          <w:rFonts w:ascii="Calibri" w:eastAsia="Calibri" w:hAnsi="Calibri" w:cs="Calibri"/>
          <w:color w:val="000000"/>
          <w:sz w:val="22"/>
          <w:szCs w:val="22"/>
        </w:rPr>
        <w:t xml:space="preserve">: </w:t>
      </w:r>
      <w:proofErr w:type="spellStart"/>
      <w:r>
        <w:rPr>
          <w:rFonts w:ascii="Calibri" w:eastAsia="Calibri" w:hAnsi="Calibri" w:cs="Calibri"/>
          <w:i/>
          <w:color w:val="000000"/>
          <w:sz w:val="22"/>
          <w:szCs w:val="22"/>
        </w:rPr>
        <w:t>Coded</w:t>
      </w:r>
      <w:proofErr w:type="spellEnd"/>
      <w:r>
        <w:rPr>
          <w:rFonts w:ascii="Calibri" w:eastAsia="Calibri" w:hAnsi="Calibri" w:cs="Calibri"/>
          <w:i/>
          <w:color w:val="000000"/>
          <w:sz w:val="22"/>
          <w:szCs w:val="22"/>
        </w:rPr>
        <w:t xml:space="preserve"> Bias</w:t>
      </w:r>
      <w:r>
        <w:rPr>
          <w:rFonts w:ascii="Calibri" w:eastAsia="Calibri" w:hAnsi="Calibri" w:cs="Calibri"/>
          <w:color w:val="000000"/>
          <w:sz w:val="22"/>
          <w:szCs w:val="22"/>
        </w:rPr>
        <w:t>.  United States</w:t>
      </w:r>
      <w:r>
        <w:rPr>
          <w:rFonts w:ascii="Calibri" w:eastAsia="Calibri" w:hAnsi="Calibri" w:cs="Calibri"/>
          <w:sz w:val="22"/>
          <w:szCs w:val="22"/>
        </w:rPr>
        <w:t>: 7th Empire Media</w:t>
      </w:r>
      <w:r>
        <w:rPr>
          <w:rFonts w:ascii="Calibri" w:eastAsia="Calibri" w:hAnsi="Calibri" w:cs="Calibri"/>
          <w:color w:val="000000"/>
          <w:sz w:val="22"/>
          <w:szCs w:val="22"/>
        </w:rPr>
        <w:t xml:space="preserve">, 2020. </w:t>
      </w:r>
    </w:p>
    <w:p w14:paraId="0000003A"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B" w14:textId="77777777" w:rsidR="00C10023" w:rsidRDefault="00D62606">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O’Neil, Cathy: </w:t>
      </w:r>
      <w:proofErr w:type="spellStart"/>
      <w:r>
        <w:rPr>
          <w:rFonts w:ascii="Calibri" w:eastAsia="Calibri" w:hAnsi="Calibri" w:cs="Calibri"/>
          <w:i/>
          <w:color w:val="000000"/>
          <w:sz w:val="22"/>
          <w:szCs w:val="22"/>
        </w:rPr>
        <w:t>Weapons</w:t>
      </w:r>
      <w:proofErr w:type="spellEnd"/>
      <w:r>
        <w:rPr>
          <w:rFonts w:ascii="Calibri" w:eastAsia="Calibri" w:hAnsi="Calibri" w:cs="Calibri"/>
          <w:i/>
          <w:color w:val="000000"/>
          <w:sz w:val="22"/>
          <w:szCs w:val="22"/>
        </w:rPr>
        <w:t xml:space="preserve"> </w:t>
      </w:r>
      <w:proofErr w:type="spellStart"/>
      <w:r>
        <w:rPr>
          <w:rFonts w:ascii="Calibri" w:eastAsia="Calibri" w:hAnsi="Calibri" w:cs="Calibri"/>
          <w:i/>
          <w:color w:val="000000"/>
          <w:sz w:val="22"/>
          <w:szCs w:val="22"/>
        </w:rPr>
        <w:t>of</w:t>
      </w:r>
      <w:proofErr w:type="spellEnd"/>
      <w:r>
        <w:rPr>
          <w:rFonts w:ascii="Calibri" w:eastAsia="Calibri" w:hAnsi="Calibri" w:cs="Calibri"/>
          <w:i/>
          <w:color w:val="000000"/>
          <w:sz w:val="22"/>
          <w:szCs w:val="22"/>
        </w:rPr>
        <w:t xml:space="preserve"> Math </w:t>
      </w:r>
      <w:proofErr w:type="spellStart"/>
      <w:r>
        <w:rPr>
          <w:rFonts w:ascii="Calibri" w:eastAsia="Calibri" w:hAnsi="Calibri" w:cs="Calibri"/>
          <w:i/>
          <w:color w:val="000000"/>
          <w:sz w:val="22"/>
          <w:szCs w:val="22"/>
        </w:rPr>
        <w:t>Destruction</w:t>
      </w:r>
      <w:proofErr w:type="spellEnd"/>
      <w:r>
        <w:rPr>
          <w:rFonts w:ascii="Calibri" w:eastAsia="Calibri" w:hAnsi="Calibri" w:cs="Calibri"/>
          <w:i/>
          <w:color w:val="000000"/>
          <w:sz w:val="22"/>
          <w:szCs w:val="22"/>
        </w:rPr>
        <w:t xml:space="preserve"> – </w:t>
      </w:r>
      <w:proofErr w:type="spellStart"/>
      <w:r>
        <w:rPr>
          <w:rFonts w:ascii="Calibri" w:eastAsia="Calibri" w:hAnsi="Calibri" w:cs="Calibri"/>
          <w:i/>
          <w:color w:val="000000"/>
          <w:sz w:val="22"/>
          <w:szCs w:val="22"/>
        </w:rPr>
        <w:t>How</w:t>
      </w:r>
      <w:proofErr w:type="spellEnd"/>
      <w:r>
        <w:rPr>
          <w:rFonts w:ascii="Calibri" w:eastAsia="Calibri" w:hAnsi="Calibri" w:cs="Calibri"/>
          <w:i/>
          <w:color w:val="000000"/>
          <w:sz w:val="22"/>
          <w:szCs w:val="22"/>
        </w:rPr>
        <w:t xml:space="preserve"> Big Data </w:t>
      </w:r>
      <w:proofErr w:type="spellStart"/>
      <w:r>
        <w:rPr>
          <w:rFonts w:ascii="Calibri" w:eastAsia="Calibri" w:hAnsi="Calibri" w:cs="Calibri"/>
          <w:i/>
          <w:color w:val="000000"/>
          <w:sz w:val="22"/>
          <w:szCs w:val="22"/>
        </w:rPr>
        <w:t>increases</w:t>
      </w:r>
      <w:proofErr w:type="spellEnd"/>
      <w:r>
        <w:rPr>
          <w:rFonts w:ascii="Calibri" w:eastAsia="Calibri" w:hAnsi="Calibri" w:cs="Calibri"/>
          <w:i/>
          <w:color w:val="000000"/>
          <w:sz w:val="22"/>
          <w:szCs w:val="22"/>
        </w:rPr>
        <w:t xml:space="preserve"> </w:t>
      </w:r>
      <w:proofErr w:type="spellStart"/>
      <w:r>
        <w:rPr>
          <w:rFonts w:ascii="Calibri" w:eastAsia="Calibri" w:hAnsi="Calibri" w:cs="Calibri"/>
          <w:i/>
          <w:color w:val="000000"/>
          <w:sz w:val="22"/>
          <w:szCs w:val="22"/>
        </w:rPr>
        <w:t>Inequality</w:t>
      </w:r>
      <w:proofErr w:type="spellEnd"/>
      <w:r>
        <w:rPr>
          <w:rFonts w:ascii="Calibri" w:eastAsia="Calibri" w:hAnsi="Calibri" w:cs="Calibri"/>
          <w:i/>
          <w:color w:val="000000"/>
          <w:sz w:val="22"/>
          <w:szCs w:val="22"/>
        </w:rPr>
        <w:t xml:space="preserve"> and </w:t>
      </w:r>
      <w:proofErr w:type="spellStart"/>
      <w:r>
        <w:rPr>
          <w:rFonts w:ascii="Calibri" w:eastAsia="Calibri" w:hAnsi="Calibri" w:cs="Calibri"/>
          <w:i/>
          <w:color w:val="000000"/>
          <w:sz w:val="22"/>
          <w:szCs w:val="22"/>
        </w:rPr>
        <w:t>threatens</w:t>
      </w:r>
      <w:proofErr w:type="spellEnd"/>
      <w:r>
        <w:rPr>
          <w:rFonts w:ascii="Calibri" w:eastAsia="Calibri" w:hAnsi="Calibri" w:cs="Calibri"/>
          <w:i/>
          <w:color w:val="000000"/>
          <w:sz w:val="22"/>
          <w:szCs w:val="22"/>
        </w:rPr>
        <w:t xml:space="preserve"> Democracy</w:t>
      </w:r>
      <w:r>
        <w:rPr>
          <w:rFonts w:ascii="Calibri" w:eastAsia="Calibri" w:hAnsi="Calibri" w:cs="Calibri"/>
          <w:color w:val="000000"/>
          <w:sz w:val="22"/>
          <w:szCs w:val="22"/>
        </w:rPr>
        <w:t>. Lond</w:t>
      </w:r>
      <w:r>
        <w:rPr>
          <w:rFonts w:ascii="Calibri" w:eastAsia="Calibri" w:hAnsi="Calibri" w:cs="Calibri"/>
          <w:color w:val="000000"/>
          <w:sz w:val="22"/>
          <w:szCs w:val="22"/>
        </w:rPr>
        <w:t>on, 2017.</w:t>
      </w:r>
    </w:p>
    <w:p w14:paraId="0000003C"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D" w14:textId="77777777" w:rsidR="00C10023" w:rsidRDefault="00D62606">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Roig, Emilia: </w:t>
      </w:r>
      <w:proofErr w:type="spellStart"/>
      <w:r>
        <w:rPr>
          <w:rFonts w:ascii="Calibri" w:eastAsia="Calibri" w:hAnsi="Calibri" w:cs="Calibri"/>
          <w:i/>
          <w:sz w:val="22"/>
          <w:szCs w:val="22"/>
        </w:rPr>
        <w:t>W</w:t>
      </w:r>
      <w:r>
        <w:rPr>
          <w:rFonts w:ascii="Calibri" w:eastAsia="Calibri" w:hAnsi="Calibri" w:cs="Calibri"/>
          <w:i/>
          <w:color w:val="000000"/>
          <w:sz w:val="22"/>
          <w:szCs w:val="22"/>
        </w:rPr>
        <w:t>hy</w:t>
      </w:r>
      <w:proofErr w:type="spellEnd"/>
      <w:r>
        <w:rPr>
          <w:rFonts w:ascii="Calibri" w:eastAsia="Calibri" w:hAnsi="Calibri" w:cs="Calibri"/>
          <w:i/>
          <w:color w:val="000000"/>
          <w:sz w:val="22"/>
          <w:szCs w:val="22"/>
        </w:rPr>
        <w:t xml:space="preserve"> </w:t>
      </w:r>
      <w:proofErr w:type="spellStart"/>
      <w:r>
        <w:rPr>
          <w:rFonts w:ascii="Calibri" w:eastAsia="Calibri" w:hAnsi="Calibri" w:cs="Calibri"/>
          <w:i/>
          <w:color w:val="000000"/>
          <w:sz w:val="22"/>
          <w:szCs w:val="22"/>
        </w:rPr>
        <w:t>we</w:t>
      </w:r>
      <w:proofErr w:type="spellEnd"/>
      <w:r>
        <w:rPr>
          <w:rFonts w:ascii="Calibri" w:eastAsia="Calibri" w:hAnsi="Calibri" w:cs="Calibri"/>
          <w:i/>
          <w:color w:val="000000"/>
          <w:sz w:val="22"/>
          <w:szCs w:val="22"/>
        </w:rPr>
        <w:t xml:space="preserve"> matter – Das Ende der Unterdrückung</w:t>
      </w:r>
      <w:r>
        <w:rPr>
          <w:rFonts w:ascii="Calibri" w:eastAsia="Calibri" w:hAnsi="Calibri" w:cs="Calibri"/>
          <w:color w:val="000000"/>
          <w:sz w:val="22"/>
          <w:szCs w:val="22"/>
        </w:rPr>
        <w:t>. Berlin, 2021.</w:t>
      </w:r>
    </w:p>
    <w:p w14:paraId="0000003E"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3F" w14:textId="77777777" w:rsidR="00C10023" w:rsidRDefault="00D62606">
      <w:pPr>
        <w:widowControl/>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Zweig, Katharina: </w:t>
      </w:r>
      <w:r>
        <w:rPr>
          <w:rFonts w:ascii="Calibri" w:eastAsia="Calibri" w:hAnsi="Calibri" w:cs="Calibri"/>
          <w:i/>
          <w:color w:val="000000"/>
          <w:sz w:val="22"/>
          <w:szCs w:val="22"/>
        </w:rPr>
        <w:t>Ein Algorithmus hat kein Taktgefühl – Wo künstliche Intelligenz sich irrt, warum uns das betrifft und was wir dagegen tun können.</w:t>
      </w:r>
      <w:r>
        <w:rPr>
          <w:rFonts w:ascii="Calibri" w:eastAsia="Calibri" w:hAnsi="Calibri" w:cs="Calibri"/>
          <w:color w:val="000000"/>
          <w:sz w:val="22"/>
          <w:szCs w:val="22"/>
        </w:rPr>
        <w:t xml:space="preserve"> München, 2019.</w:t>
      </w:r>
    </w:p>
    <w:p w14:paraId="00000040"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43" w14:textId="77777777" w:rsidR="00C10023" w:rsidRDefault="00C10023">
      <w:pPr>
        <w:widowControl/>
        <w:pBdr>
          <w:top w:val="nil"/>
          <w:left w:val="nil"/>
          <w:bottom w:val="nil"/>
          <w:right w:val="nil"/>
          <w:between w:val="nil"/>
        </w:pBdr>
        <w:jc w:val="both"/>
        <w:rPr>
          <w:rFonts w:ascii="Calibri" w:eastAsia="Calibri" w:hAnsi="Calibri" w:cs="Calibri"/>
          <w:sz w:val="22"/>
          <w:szCs w:val="22"/>
        </w:rPr>
      </w:pPr>
    </w:p>
    <w:p w14:paraId="00000044"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45"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46"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47"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p w14:paraId="00000048" w14:textId="77777777" w:rsidR="00C10023" w:rsidRDefault="00C10023">
      <w:pPr>
        <w:widowControl/>
        <w:pBdr>
          <w:top w:val="nil"/>
          <w:left w:val="nil"/>
          <w:bottom w:val="nil"/>
          <w:right w:val="nil"/>
          <w:between w:val="nil"/>
        </w:pBdr>
        <w:jc w:val="both"/>
        <w:rPr>
          <w:rFonts w:ascii="Calibri" w:eastAsia="Calibri" w:hAnsi="Calibri" w:cs="Calibri"/>
          <w:color w:val="000000"/>
          <w:sz w:val="22"/>
          <w:szCs w:val="22"/>
        </w:rPr>
      </w:pPr>
    </w:p>
    <w:sectPr w:rsidR="00C10023">
      <w:headerReference w:type="default" r:id="rId7"/>
      <w:footerReference w:type="default" r:id="rId8"/>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5D7D8" w14:textId="77777777" w:rsidR="00D62606" w:rsidRDefault="00D62606">
      <w:r>
        <w:separator/>
      </w:r>
    </w:p>
  </w:endnote>
  <w:endnote w:type="continuationSeparator" w:id="0">
    <w:p w14:paraId="18878C11" w14:textId="77777777" w:rsidR="00D62606" w:rsidRDefault="00D6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02418214" w:rsidR="00C10023" w:rsidRDefault="00D62606">
    <w:pPr>
      <w:pBdr>
        <w:top w:val="nil"/>
        <w:left w:val="nil"/>
        <w:bottom w:val="nil"/>
        <w:right w:val="nil"/>
        <w:between w:val="nil"/>
      </w:pBdr>
      <w:tabs>
        <w:tab w:val="center" w:pos="4536"/>
        <w:tab w:val="right" w:pos="9072"/>
      </w:tabs>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FF6803">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0000004C" w14:textId="77777777" w:rsidR="00C10023" w:rsidRDefault="00C10023">
    <w:pPr>
      <w:pBdr>
        <w:top w:val="nil"/>
        <w:left w:val="nil"/>
        <w:bottom w:val="nil"/>
        <w:right w:val="nil"/>
        <w:between w:val="nil"/>
      </w:pBdr>
      <w:tabs>
        <w:tab w:val="center" w:pos="4536"/>
        <w:tab w:val="right" w:pos="9072"/>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ECB5" w14:textId="77777777" w:rsidR="00D62606" w:rsidRDefault="00D62606">
      <w:r>
        <w:separator/>
      </w:r>
    </w:p>
  </w:footnote>
  <w:footnote w:type="continuationSeparator" w:id="0">
    <w:p w14:paraId="645990E4" w14:textId="77777777" w:rsidR="00D62606" w:rsidRDefault="00D62606">
      <w:r>
        <w:continuationSeparator/>
      </w:r>
    </w:p>
  </w:footnote>
  <w:footnote w:id="1">
    <w:p w14:paraId="0000004F" w14:textId="77777777" w:rsidR="00C10023" w:rsidRDefault="00D62606">
      <w:pPr>
        <w:rPr>
          <w:rFonts w:ascii="Calibri" w:eastAsia="Calibri" w:hAnsi="Calibri" w:cs="Calibri"/>
          <w:sz w:val="20"/>
          <w:szCs w:val="20"/>
        </w:rPr>
      </w:pPr>
      <w:r>
        <w:rPr>
          <w:vertAlign w:val="superscript"/>
        </w:rPr>
        <w:footnoteRef/>
      </w:r>
      <w:r>
        <w:rPr>
          <w:sz w:val="20"/>
          <w:szCs w:val="20"/>
        </w:rPr>
        <w:t xml:space="preserve"> </w:t>
      </w:r>
      <w:r>
        <w:rPr>
          <w:rFonts w:ascii="Calibri" w:eastAsia="Calibri" w:hAnsi="Calibri" w:cs="Calibri"/>
          <w:sz w:val="20"/>
          <w:szCs w:val="20"/>
        </w:rPr>
        <w:t xml:space="preserve">Über die Autorin wird in den sozialen Medien diskutiert. Auf Grund von Aussagen aus der Vergangenheit und ihrem </w:t>
      </w:r>
      <w:proofErr w:type="spellStart"/>
      <w:r>
        <w:rPr>
          <w:rFonts w:ascii="Calibri" w:eastAsia="Calibri" w:hAnsi="Calibri" w:cs="Calibri"/>
          <w:sz w:val="20"/>
          <w:szCs w:val="20"/>
        </w:rPr>
        <w:t>festhalten</w:t>
      </w:r>
      <w:proofErr w:type="spellEnd"/>
      <w:r>
        <w:rPr>
          <w:rFonts w:ascii="Calibri" w:eastAsia="Calibri" w:hAnsi="Calibri" w:cs="Calibri"/>
          <w:sz w:val="20"/>
          <w:szCs w:val="20"/>
        </w:rPr>
        <w:t xml:space="preserve"> am binären Geschlecht</w:t>
      </w:r>
      <w:r>
        <w:rPr>
          <w:rFonts w:ascii="Calibri" w:eastAsia="Calibri" w:hAnsi="Calibri" w:cs="Calibri"/>
          <w:sz w:val="20"/>
          <w:szCs w:val="20"/>
        </w:rPr>
        <w:t>ersystem, wird ihr vorgeworfen Trans-Menschen nicht mit einzubeziehen.</w:t>
      </w:r>
    </w:p>
  </w:footnote>
  <w:footnote w:id="2">
    <w:p w14:paraId="0000004D" w14:textId="77777777" w:rsidR="00C10023" w:rsidRDefault="00D62606">
      <w:pPr>
        <w:rPr>
          <w:rFonts w:ascii="Calibri" w:eastAsia="Calibri" w:hAnsi="Calibri" w:cs="Calibri"/>
          <w:sz w:val="20"/>
          <w:szCs w:val="20"/>
        </w:rPr>
      </w:pPr>
      <w:r>
        <w:rPr>
          <w:vertAlign w:val="superscript"/>
        </w:rPr>
        <w:footnoteRef/>
      </w:r>
      <w:r>
        <w:rPr>
          <w:sz w:val="20"/>
          <w:szCs w:val="20"/>
        </w:rPr>
        <w:t xml:space="preserve"> </w:t>
      </w:r>
      <w:r>
        <w:rPr>
          <w:rFonts w:ascii="Calibri" w:eastAsia="Calibri" w:hAnsi="Calibri" w:cs="Calibri"/>
          <w:sz w:val="20"/>
          <w:szCs w:val="20"/>
        </w:rPr>
        <w:t>Die kursiv geschriebenen deutschen Überschriften sind eigene Übersetzungen.</w:t>
      </w:r>
    </w:p>
  </w:footnote>
  <w:footnote w:id="3">
    <w:p w14:paraId="0000004E" w14:textId="77777777" w:rsidR="00C10023" w:rsidRDefault="00D62606">
      <w:pPr>
        <w:rPr>
          <w:sz w:val="20"/>
          <w:szCs w:val="20"/>
        </w:rPr>
      </w:pPr>
      <w:r>
        <w:rPr>
          <w:vertAlign w:val="superscript"/>
        </w:rPr>
        <w:footnoteRef/>
      </w:r>
      <w:r>
        <w:rPr>
          <w:sz w:val="20"/>
          <w:szCs w:val="20"/>
        </w:rPr>
        <w:t xml:space="preserve"> </w:t>
      </w:r>
      <w:r>
        <w:rPr>
          <w:rFonts w:ascii="Calibri" w:eastAsia="Calibri" w:hAnsi="Calibri" w:cs="Calibri"/>
          <w:sz w:val="22"/>
          <w:szCs w:val="22"/>
        </w:rPr>
        <w:t>data-feminism.mitpress.mit.edu/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C10023" w:rsidRDefault="00C10023">
    <w:pPr>
      <w:pBdr>
        <w:top w:val="nil"/>
        <w:left w:val="nil"/>
        <w:bottom w:val="nil"/>
        <w:right w:val="nil"/>
        <w:between w:val="nil"/>
      </w:pBdr>
      <w:tabs>
        <w:tab w:val="center" w:pos="4536"/>
        <w:tab w:val="right" w:pos="9072"/>
      </w:tabs>
      <w:rPr>
        <w:rFonts w:eastAsia="Times New Roman" w:cs="Times New Roman"/>
        <w:color w:val="000000"/>
      </w:rPr>
    </w:pPr>
  </w:p>
  <w:p w14:paraId="0000004A" w14:textId="77777777" w:rsidR="00C10023" w:rsidRDefault="00C10023">
    <w:pPr>
      <w:pBdr>
        <w:top w:val="nil"/>
        <w:left w:val="nil"/>
        <w:bottom w:val="nil"/>
        <w:right w:val="nil"/>
        <w:between w:val="nil"/>
      </w:pBdr>
      <w:tabs>
        <w:tab w:val="center" w:pos="4536"/>
        <w:tab w:val="right" w:pos="9072"/>
      </w:tabs>
      <w:rPr>
        <w:rFonts w:eastAsia="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023"/>
    <w:rsid w:val="00C10023"/>
    <w:rsid w:val="00D62606"/>
    <w:rsid w:val="00FF6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4B9A"/>
  <w15:docId w15:val="{2DB75C0C-806D-4F4A-A845-C38C67FB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4DD2"/>
    <w:pPr>
      <w:suppressAutoHyphens/>
      <w:autoSpaceDN w:val="0"/>
      <w:textAlignment w:val="baseline"/>
    </w:pPr>
    <w:rPr>
      <w:rFonts w:eastAsia="SimSun" w:cs="Mangal"/>
      <w:kern w:val="3"/>
      <w:lang w:eastAsia="zh-CN" w:bidi="hi-IN"/>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KeinLeerraum">
    <w:name w:val="No Spacing"/>
    <w:uiPriority w:val="1"/>
    <w:qFormat/>
    <w:rsid w:val="00EB4E91"/>
  </w:style>
  <w:style w:type="character" w:styleId="Hyperlink">
    <w:name w:val="Hyperlink"/>
    <w:basedOn w:val="Absatz-Standardschriftart"/>
    <w:uiPriority w:val="99"/>
    <w:unhideWhenUsed/>
    <w:rsid w:val="0046098F"/>
    <w:rPr>
      <w:color w:val="0563C1" w:themeColor="hyperlink"/>
      <w:u w:val="single"/>
    </w:rPr>
  </w:style>
  <w:style w:type="character" w:styleId="NichtaufgelsteErwhnung">
    <w:name w:val="Unresolved Mention"/>
    <w:basedOn w:val="Absatz-Standardschriftart"/>
    <w:uiPriority w:val="99"/>
    <w:semiHidden/>
    <w:unhideWhenUsed/>
    <w:rsid w:val="0046098F"/>
    <w:rPr>
      <w:color w:val="605E5C"/>
      <w:shd w:val="clear" w:color="auto" w:fill="E1DFDD"/>
    </w:rPr>
  </w:style>
  <w:style w:type="paragraph" w:styleId="StandardWeb">
    <w:name w:val="Normal (Web)"/>
    <w:basedOn w:val="Standard"/>
    <w:uiPriority w:val="99"/>
    <w:semiHidden/>
    <w:unhideWhenUsed/>
    <w:rsid w:val="003E4666"/>
    <w:pPr>
      <w:widowControl/>
      <w:suppressAutoHyphens w:val="0"/>
      <w:autoSpaceDN/>
      <w:spacing w:before="100" w:beforeAutospacing="1" w:after="100" w:afterAutospacing="1"/>
      <w:textAlignment w:val="auto"/>
    </w:pPr>
    <w:rPr>
      <w:rFonts w:eastAsia="Times New Roman" w:cs="Times New Roman"/>
      <w:kern w:val="0"/>
      <w:lang w:eastAsia="de-DE" w:bidi="ar-SA"/>
    </w:rPr>
  </w:style>
  <w:style w:type="paragraph" w:styleId="Kopfzeile">
    <w:name w:val="header"/>
    <w:basedOn w:val="Standard"/>
    <w:link w:val="KopfzeileZchn"/>
    <w:uiPriority w:val="99"/>
    <w:unhideWhenUsed/>
    <w:rsid w:val="005F13AE"/>
    <w:pPr>
      <w:tabs>
        <w:tab w:val="center" w:pos="4536"/>
        <w:tab w:val="right" w:pos="9072"/>
      </w:tabs>
    </w:pPr>
    <w:rPr>
      <w:szCs w:val="21"/>
    </w:rPr>
  </w:style>
  <w:style w:type="character" w:customStyle="1" w:styleId="KopfzeileZchn">
    <w:name w:val="Kopfzeile Zchn"/>
    <w:basedOn w:val="Absatz-Standardschriftart"/>
    <w:link w:val="Kopfzeile"/>
    <w:uiPriority w:val="99"/>
    <w:rsid w:val="005F13AE"/>
    <w:rPr>
      <w:rFonts w:ascii="Times New Roman" w:eastAsia="SimSun" w:hAnsi="Times New Roman" w:cs="Mangal"/>
      <w:kern w:val="3"/>
      <w:sz w:val="24"/>
      <w:szCs w:val="21"/>
      <w:lang w:eastAsia="zh-CN" w:bidi="hi-IN"/>
    </w:rPr>
  </w:style>
  <w:style w:type="paragraph" w:styleId="Fuzeile">
    <w:name w:val="footer"/>
    <w:basedOn w:val="Standard"/>
    <w:link w:val="FuzeileZchn"/>
    <w:uiPriority w:val="99"/>
    <w:unhideWhenUsed/>
    <w:rsid w:val="005F13AE"/>
    <w:pPr>
      <w:tabs>
        <w:tab w:val="center" w:pos="4536"/>
        <w:tab w:val="right" w:pos="9072"/>
      </w:tabs>
    </w:pPr>
    <w:rPr>
      <w:szCs w:val="21"/>
    </w:rPr>
  </w:style>
  <w:style w:type="character" w:customStyle="1" w:styleId="FuzeileZchn">
    <w:name w:val="Fußzeile Zchn"/>
    <w:basedOn w:val="Absatz-Standardschriftart"/>
    <w:link w:val="Fuzeile"/>
    <w:uiPriority w:val="99"/>
    <w:rsid w:val="005F13AE"/>
    <w:rPr>
      <w:rFonts w:ascii="Times New Roman" w:eastAsia="SimSun" w:hAnsi="Times New Roman" w:cs="Mangal"/>
      <w:kern w:val="3"/>
      <w:sz w:val="24"/>
      <w:szCs w:val="21"/>
      <w:lang w:eastAsia="zh-CN" w:bidi="hi-I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pO24MOL6aXXYqZWUD+EFdXV7g==">AMUW2mV605KNgIRlCtQxM44Mk3K7hgaaw81wi6QrRODlzIlpoe9ZWpelK8uJmu+tTAcLo+26744MIHIkKLOLKY0udeg2wHlaHEIAR1DC4iHfCMqDLpKAdMDDPkGk3dIneisnR1rjGBwUq5E6LvpXwslsajTUqWyOx2oSTqcxL7S0xOsyHFoppDXsy5dq4VxA9HbdpPyIqhYn1em9zgJ2MpaPaPMJxilqlb9PpMMqwKpQyW1Wzu/YgRix5l5tMh9nLqWkblrf6UGscAovdCV5E3uI5HtuZH5W8K0/J4ovFqVILH12D36Z+3j7HG5oVvY3OM3gqgzm8OLf68VUOQ4+e7o+rhDYxd8rez6PhAox2qZNAf2/+5DtJ2f2bg//AYiWimCCsCHxG+icChmRZIsbJLiHDSYF8MC9fP9s4ZroiFXkur4jxpq9dK2rdLclczuVYQueIuvh675yPes0WhwAuHzK79rXtT8wTjPkzFKR8A4GFTDLlAYcmwYA789jVsHwOtbY4grqm9+E1ceZuRd17EpayH1j7MuT6U/+BbHd4hFMbr88dflPCZf+BGxWXUIobhmOHq+guXGuzVz40tUwO2RYhmx6LvO8C50zy3WFFCs1hzluq0kjd+DWPPlDqbdkevBuNbyjpnjSF68eUpCmeE8zUvwTXDbAmQgkI+XJ/1NY7YLKNZiGM/5sydoV64nS77P/DUOGYFnfi69qLV16Vt5SvG0lZQdovIgP+5KFPdWHLbrmiJAr4xI/Hl0/OmEDU0Ev/Qq18JpfCZuz11Y1KKoX5xTkh/gCy6oRwGae0h2Jao+EHtUqqGhHVeN46myva9ty7bPBhDKCu0iUOfd8FLodQOKvsG1nEPSxFQuXeJKU7nwMl/gTwZQd2KpisH4SS/tsu8Qik/C3Rzzf8/up82h4cD3tW0E3FU7/ZqttaD2V45cbUKsCo1MVm95msfYY/aJU2XRcrE3EmHgLw8vd6vtI/2NaMN1Jnm10R5ntUqSEfJ92OACG0zsDvt1mWVeQt1g/mCmpARi33u0Rc2RLLtcxUJPnnSGfHcxg4bNrNagkZmwypKbNe8rhSiXWGNo79MNtlbNRW1Hk6A+8ES/RIMszqArmccX7dHyseK7t1lPNtnwH3pQ+gkQfv24VbBk5o/rM2HbA86y3Ml18kEhE+Si7+9btZUjXRl+0MpbpVMpPKyhVcdJWVr9i0QkwNnwRVhlgM6mUb9tYT4hYxAQBiqAzE2NK1sLgxbBFrbvzMvcn+2e/1YsAxv5L5cbZPjoKG8D19euGzPaxevczh39G5jqVIoaU8T7u70/OJQFMsjq44PgRlR0gR/YeTU8eInHuU203Cx850bAzf8hJHyu9PRUlDekUM60yRh+Mk3uZvArAa283MJtNcvzhfqHB6yqR7mGbQpSwcve7bIDg7I449binyZqwyZxH54hbxrRyhNAOMJYRTpwlHhfhCjT+CmUciOTrBIaGbwmIVZ4gKw4hNyySvGRpt744Libeq91ac0Aq/Kmtq6kPyxhvt/rmqHI5L7fa7W/V5MEgdBsL3g7sBqMoiNfOK03sl6i8Vxw3vtRnGmpBYpYIDsPnNme1xO8B8sD4F+EtVtKLZT9NeSs27DSwIO1NFMvZKpdlhOkJFYCr5fJ1wWdDuCDjJ6E6mez/vP6pcMoqkKxZ2gxDxrzw+NywW9lzMfYmSueO1BwpDVIHHm7dItnv8e7AT69AhbfZNOCKY/LZw3JV8IWnPGG4DGcn43XHecP4gszdrkBSNC9q+r2bXnhOV/vJcjiWgvbXo3vLfkzlYR066QJ9gJtEhhbGBghrgS0pICkNtjMnuisgi2RoASTDpl0pATRZhZ9EVdYvD3NIRrHalC8B0cvLeVnz9g6uNjp/8vWuKwWTm7rpmlAt306erd7C5AyKu9kR0/hoGCwnNEGlAcqHefNlG+jlcAcW0S4BtLArolMR5fnWG95RFJClTMijBf99Lyo2jynsKc+e6/XbDX98UrvbwoeEq9amQQrcfFIRR/r8tJsULJtIZODa5kIfC0YoLkQpRR8lcxXyza7MkRx8+YYIIw9vZfWfRtt3RmSwMMah6/FhW6+BV3cTNFuD/o+bC4letBAohZnV4o2UUgwYzs7oHuyTRZAGzE6l/9PZijJZYmIqDmJ1Is8e3m9Y2sqZj/mjlh0CKnXdl4jF4/bxteGsoqxWyZGVeOqBp6JgrvFqQm8QB1JL+RWgbdVS1WQkTrBVs/VT/OpKjSZbXpPxKrMGaoPdSp+RXxcIHfxz6kGt+wdK3OlN5wI+kwR0gc+HtGpROyxqj4L0QURUdwxswi09cJ3E7BUyzOmGv0VBtk/tdqu2PUBNQ2PoWWyoZX3TdW1aHJ7+O3FlCeMCDbjfjUg6XjLPzLyKEshLINZUDisMI+Iw0gBrNWf2Y3cSCAamTX+rhHgzcimkrMLUG8y5AOBsYldQ/Y4AaRMh37nqauPuAAYKkI3dmQyHEtxTtpQniix6iC3AfiyOpR+QEwrWhly0/54s1nmsXbdTEEcNcJYbFF5vNkzeoqC4g2O782snm/lIs3Du98vSjUvFR2mpr7s49YMxzuu4tDSt8+SkLN9jLqUf3wBFlXbKNT4hFuJp5DSWDgauU+mqc9kw7SirCEOqXKXUHhWFzVZgB8QmP2C9gyN67UKKy1Fgm+dCcPHkw0yl/ItQxhwd9TDML8dcIdYrobYJJIO7dZ4p+EYHS9aGrZxYcdkvYK4/AquY3f0BBhWcvTBHrSXauNzXIkII6lh+mEbvyF8JZXexqhubMjlilaZQKFnA5iWQdDu0PkXD6B8HLArp625pqTH3lWuXl1w2SHUi49TOiYc4OX+mL/Q3YXvBKdds4OkfbshiAtpJrykI/SEPMdrJsjaEXF7j6kp9tgswOG9Mr2W8QKOTRBs83jHjU2W097oATudy0dhMYGlqPrwzao7PsVaW6+vCtzH5UBsHTBaYt5Z0E7vumQ7Acnsj32pKX2d2yfSo2GlVh4a+ACk8+0iMOMubInQdounzj6nPmvG+dYvOnuwaZxI/Kl8/35MHPIZCeMlNL4VBoRxcL/vt50n05/FO3nOTz+AnyBmiTOAncRIzciiLCGRNmcpF6NxNS+mlsDYKmQmB5U2UMt+PTCBxhNspa4oalDIH66A59ort6tCoNdqWQpXTOVfyH2Ltq3b2tnsGQEvVuKI2ez8SuZXee5i0ZBYb3Unsl/aroR63Vn+TBdysveUqDYwkZxFhn+v2Ksn9HCuDRLDyJfF2vgLeAdVLFVo57sIefchKyr+1UWlk1YdQ+TfZcFmnW99m0b6lCWSVzwaEQg8JSZKCql2fYdM1igR5J6m1XcblkadAhfvyUb6fW5sydIjMtPAp/OA66E/0RowE9t/vcaPLn7hCz8ZwM7nIEsKpt0XCBz7CgAzlaB5VXeeflFVH2iTQc4z9lVjx4ORusM1lS1VY/tcDAfS2+BAk5lfqKTfokmYhnR8loNG677jjUBRRIBUCMUUUuEQGbxJXSVQ2s1eiNyBfGoqXTJgRw4LPL2YWaBdS7YaGCWxVsmYllMRE9+JFgzWkjK33ljOsdBrC5//ATpIfzr7o4THnoMmwVncquutsdV7u0FCAkPPk6bzRaEeGRa+USbUUXSL16QrMtRBLLYaktDXiXhdhe+aBt3Plhq/ZnhQTef0rIN2xRfN7+XW03+LfSUNJPejK5nsYH9eJnIySCuNzjGcR002GBAp+hrNjRu/szwm34a4sXEsYPfWVhvare2qDlbcqbTty5eT58OyfO1IomcPzyhYzxTazD9AwGJlzUFSQTIBlX8KJy1Ttgj+NNFKlYVnC7/ZCekIuihlx5bRxj+e20v+Py9WrZPs1cTqKHE0Jr0BV6EjfcxcRkoOkIp+Po04ESiIAO/ENOYbDfX0rrBMO8Gwx+Qn6dD/ON6NBB3mo6U5JDHM2whZiof8Lh8L205lG81j0spAa66w+sf4XKw74XbqitflC/RSNSRn94mKKBedbXyCHe1a8xXHaXGtK40n3xLqB5SKhoJQLlmoIQ0BkMXEDx6E6dgdI6zgguo2ItMD1Tr89u1D3xBmZr/gSWsPHW5u8RFoaiIWnMbQchWQ64YV67kgy4BfsTb1m7blLeqyWJDTi/uZhKfE+m0rK7n/mifARDppMzR/GinPxsadB4tNHjdrPJBcP/LNsXLvnhZR4gF5AOz6GatuFImM7XBiC4gHf2sCMBA/1EHzkrhK3qhzEQrVtZgmF7J0J/uU5o+hgJerzIhKKc2I1DXn/YZh3rj84yoxqM6q2zfreiSPKQ+I2WQ7oaXQPOBAiGg+G83V7Ox6tCw4jpkaYBh42EWpwLgsYHlZ3gwnecZJE7P9OnsqSoj6agpP3viPqebQX3rPLcb5GNm0kLD8r/fcdJZLxntQaqGVKExANMX/ey61M0j7UOsuqfxs8ZNgTxV/SiIfNce3+L9JVmAKIN3dDQEUUlHlzzzAE7IcPOa9dZv/uKDmXxfdmbBW+crrpJXfVrqd6/qMfGXi1qLXiEr/xn8IGwRe1x50qHWhpsym6jQhOfmMaYMU+CtIxaZvTfc2Od7wgxhcpOXB6BnFMB/8LRXNjaAGuu3S2M3WtpYyZc9uF0vYFaly+Nh/2dNGtN2rg1VCArPi3rni99S1PyE9YqmlhKZzAbJpjs2FL7MjE4sWAGSXZH8eGPiPceNyCypCdB2sETU+hQ8dvVY62JeRHW/sZZmeKPhx400O8t4DvYyLMkk+Twb8SJz2Flf0Gi9UifkjcagJtTSF5oiZWYZ+svt9NfNnkQpbErb4seb4TVCs6iiCVTRQJWhzilPlVQs+YoNuycmNJR1cH+EIha44GmjMD4iYxqnHKP1d/Ox+MfFMvZ5cHrMoLCNG2jVH80MRpy8xvGEeMLVlLYfcnFca3pgS5BMoAQc6+dbvmfkbtSArh3F7JIMfeuaI+7CRpqAbAI0EWMjuA0FaOJoiQwB+8SR87RfPsddhOZgS8b6+OIJrNqGHStzM05uHB7J7BzHeb4v7weihCo2M5yiZteNVqPtU4bdXwk7ysq3oQwc7bKZH+aIshVek3OSNcYjhZ8KKDwXBlZYUMXndtssHzH8kjQ0fRlUu6rswr4wQWNuBquDP1yegbfZ45/ON5AVs5XZae+KY80PgKaYCxo6hqGs/A8k7ChGN1fp6GR6+IGwdvNw2EfkbJEotGtaUi9Z0v9mWjh0iKCO1mpwI/bVexB3Mez4V3N08xjOJMbCRyt+1TXY06KNMXC4f+KtneI/q0WYqLrSoJd86486ehtrLeozsPXlWkINy7MnDYs5rRJQ+K3xcJHGReW4NjwYKUwK15WsPYKjjP+wcjvbTAic+jbZZIegRJsoROkhM0RmRPzJIuq9zOxPNg7/CYxGccAiUj+Mw/TOV55Z1vUqO8TaU9ey0Z3MQJJVVCbo+ObqPfQUQHW3g/J8MmqJS5wiAGmoSUwHYjxxQzNLE3hxtsxz4eBULvoOb+jeob/ogFyplAS3s3Cu2X3YlvmpikYmatB5erPxIlc666pS+HBYwNzxcufxtdKBordxnpyTav92M57QmJVnEtmQUqepS/bBY5Bw1TG0QiHMzSkxKOWZqauEi/k7Ac3fFl663+rSrU+jBFXy3WoaP5I2C9IiDrBbcsfduocMrCwvlGc9TnEkFxvndhpGHwyN7NdK99P2BW9R9RCOATnKYZDqh0iLZ7N3I466iywXr8DOKAKyiH2ejJETyNcJ+X8quBRkrzs6yG3GAk6QTCzwIi8Ne/kfoCo6sDyRz/Sj4z4F7cJcCIY9TGU4dy9x53dH3Cjit0Xm1YIrd2hfzokf/F1FJ9XPp7sv/Px55r8ctSLvJ507bqdXqDlkp4I2x8YU9PxvvbxLLPgJASuDGSXQ7Pdzq0/FBFmh4wOrpuv655qu46iFrVnwskL3jEuqXOOZgJ8y4TEZkabZcCNJpjutlt1gSYJFslEwzUQXzImZjHz7N1WGpoIq9DTwFka5CpeR69b+SCqam1JOyJePyP4MlATk6LFZGmIbtLkIrPYDSsh5o4Ib33FWbY1WJB3Gity+Lfbdoy9zWIiyFFgCKS5zBaf8GF3VdekV7V65ZDBpTGk2kX6LABDrvGnbraduYvbdG1C6iP9XfCYFgpMltqT1k1AyLk9eRlzuE1+hQc9LyT1mQKdYvCA9sEeZZ4zt/KYE4sE8G94ljdMR7poc0QohLY1k5PZ7Gm5IGp4EeqHCti5KSsSA7P9eiQTvWgGr04C/OI/QEanOhMQQmQmsE7VE0AME1OGU83vF1AWPj9gZlJ9tqIPNqvP1kZWN8N62NUHb7+GkxNOSpD0Eomx2oE//xycdOEc//RWOrCdzyTMdLq2ZckWNVwtMlgVAH6/m20cavsqyJmkW+FMWph8ti2gaCTIRz/uS0Uf+GH4rjAXxeOkiR4v52wdrNk5pOZ1wTme7wwpEemSmVA+u+UU8FOxUDTXcxcy1PAGBE2zRVWJgfnRh6tq9ww7IiI02ZQgvpv3+2xPNFOUyE8E2p9GJrAEhMbsnv80iyfKsYJBe6OiluijY+KxWMViSAIL19egyn2PeHzuRr3MdNCNGj0FurhgrVxwD5A+ra6r3FgFB6E5zUTRMwSAzvueF8aX2D9xSxmbmv7dtSSG0nrlmcN90ysyksYma+KyJD9DRsaPaKVFoC7ohzGuzXcRyj5w45VLvnDLoyK3TnFItAU7+3PxtPVSiOwXimnk0nqoqsgsTFG/cHb3rK5ght9En1yMWp3egfxawE8Ut7OhBFnOE27462EYYSlvMSICUpyfkzF4fK2B8PSS5/lPjQ4A4kSMsAnynQN9FR+Jz1CbgBCTNIxf62zyi4cjT4o7fkCygGYKwIeVtUO42C6K/loGM0abc6jIWWrdDlAMXKgPgNSyctKwqgGZWmOzsxyG5HfSqGvre1C2rmw/tRmD4qnw8vgXMJenuyZzAwvU1zxhrkFQa76hYqHCMYWkaPuf4UYlCHzJgcRgo9pX2QK9gF+uE1zpzDbiZg4Xja1Agm5dg1dE1n9CmcjnzZFbt/FzoA8euPkTbR7Cs/GwLpEQn/im1DJ5NySkVZr4tXILhwBVemoNe0+rtOKaCKX0RZL+5EHQPeOMaF4WEB7zZj49pYgsgXEX9/tOT47maGQ9UK/lTk6nHlO67ZOCH8rQdFz2DGTlO3hxv4lUeFYaqhJfijuaOkTIqJtRxDrDUi7oaT5Vp4f4XQ9w0wXnwzZHH6hCicP7ZH6VZsn7Q83CDufKEtN7grvD3vurJUa6hDnDywQXtOGr/OfpMdhajOTrhrnkicvwUh61wgEDSzMp1g5Rh5IHlIctK1GaRElmJ+77nPSum1m6RJIroSiLRPIoSGKvEknAQm5UViphuNBD4L2m2nVhhTT6KG4BrOKtIPozUQfGKHlbE6V+XGJCq39his9yXcX5ud3rKsE79slcCNjDCHwIlL6uGINF0GqZm/ihCEAg4pP0CjqWCh9fJvTy6nzCNPO1WlfDHuvdiWLyOaYPrsrOTonJv9tiTD+USswj0VPwW6j8xsVBfnaBL1pDh5ViOLeVmOSBSf5DMcVOIAttfYJ6UoDMDKXXafjti6d9ZT12qE6p3I2hUe/QNayzcqXz2CZnqnBLXF3coIswvxWFEUoIkJDJOLO8H6iZCsw5IV7h2hbSkMgXq0R1ppesSBOjAn9htMOcfbsEZO1FGZLlUbZBCGIFzjPa9T/AMCb32ykhDEubDXnWQdJ0LfW7kc3X09OARS3v63oaIczZDsWYj9UxXp8o/4ccM3tklWoZt0EzTMI5MrQ1wmxNBbxAnCC9wfHRxE8OtewWAAyjD9T/JHeTmibLs1pZAsBycpW5XkW42eOStOZX8gxQPLXvEV9/xfmXcmp9YfOd2FtCLScpKITV24DNlrnxkZhBCvD8HFzFZg0hRRcU8ZoaCJpp8BaHDe9vJYZ3qVcSETTFIgaRwRvwa3LmLuHqGqKkQjNTwUka3+3q3iN9HOTOQVJvwb5G3g+jzoj9DMCE/4+dp6h0KgOjh9P9eLBUkoA6a+FQ3xefjoIJ6xua5Vhwr2k68EzjI2uYZ1dhzpfJHYjqeiLzWgppuwjITLdZfjh4lrCb6n/ZUoNtDgoF+vD/Mo16kWffLHdJdlrePh9I7nY3kkA36zN+u1A3ibVUP+bz24DPsIE9+PY3PJxo0dc66928+EvVafk2ilagVOpZgbEeXKRoISiWw3E55AsZzSNilerfvnadIK1lLwQJi4S+6qyoxL0seD2zGzIftrrbqP/GMJq/2q7Bnd/EWIrVaOyWeY/EjKeyaJ0p21oDqpGrD728UXmsNJGLHXUjxKEB/c0NR6eHhTnjrTmH15MDfLkmIinUYcvmhoedYBMMYWoFItQeQOFVg4c+fHLDp1twYw8SS5RU28xf8MZOOACNwkAifZHz6lO9b4kNb7I3w8gy7BgiX5+CxVzE6oTBpmAqar9pf38y+811Kzrz4Ih5p0PP8A5rqe6ELw6MBpMrxP8JRPJj/9NM+K+CfrteI1vcLV24xsaYf/LlLukm0H7FCqGAs45WelmcrCvgqnDtOHZ+Qo6X8Q7VLWVQanXwGXGPXqQKi4Z8Vksxt6HANEe+E/SSIHMLg0Afutkui1cx+Ih+qZHEAzY5qgSC/lvXx0Bs56RdDh+4RUli+wTfYYt7r0XDvxVnHy2Peg5FKYNRp3aTKiBeH4yaTiJX4wA3ccg9GbmcUicX6QRAnAAptk1z1rE0UZjkK55oZb4kolNgR+B3bFmE5DNvqxDTkQqI2rnpLq1NJrUEdkYzo4mjRypbuPvkEVElLbRmJEKf/IN5sa+AkaulCwj7cI8IAHIScAqmIsev7k1uSAE58YjxAe0f438TtyNhJppkChOjF0r7lSRtHjcgpG4/kOSFPFkPFGMKj4HURLy+zIUTvSPhpgt1v6JzPmNfaq+7PT8HeMjoVpMl8RiUqk57bophme6+SqHNcJV1XSMWUJ/lnsleCNlP687zEBk3h7+NEWhrFwyfUhn6+DE0y+bEbmlfWjgzxYFc+ZlvoLHA7Na6d4GMjTRM1mTOLQhe4dxFKTkwfHWP2mO8yXjobwKRtYrauJTk3iY69OEj8ZoripO6dSWGtJVx0rRml/LIBwfYYscmLCmjPK6h7K5Jka64WZvvFyhThyIeKEojHqbCOJB3AjZXS4NY2IAbkS+UEIRs3UYlHUv3nMCip1YKWSOKqZv8QEJWlj8KyD3XKnMR38vLk7HF9XEnbf5unI8/ZXe6l3sCXQ+3k27sjQnJlbAwe9+nO9NXAvIY8Eay103kAhKQcyPjNlhEMlXeetDIzyGbCVyKhfRFU+fQy7wDSV+2HWwvDhDMtY/2Cq0nfYqHxH93vreX3YX+M+aIhMjA7lciLnd6CoUn9EIJWyjty6xN8Uwb8E5GGL03Lir0OhLUo+CyZO4d669DcVT7Z0oM38CZBuFiFOLcbLXCgpCuc9/anSQt8/tDJP1LMc7SZeW/RVVeoigcoTL/vo2isolWHsIqDyFOoBiQQdIQdlR9z7t61emGTQg8A5dJQwYmQG4EycBp52wvTpnM3o450zeh41VLaags/4PzjajnEWEGtcwS4H2zAMY6uCvXlbr4+5pCpB4ZqI71JBbnemAxa9zr4HBpvF4Hrp7Wt2bYTJYypbf/wY98FnnwOFGqlEOddMxXjDccSXBdOGQMpmo18UFaMrdSYCytLX7n6ky6JmsfgNm0cagL49EXWJG6Bgby1Dd3J5z1fNJqnpJjVOkyYcgqXiKobmcONRipqyc5/PxJrA0O0Ykwfh2hmzc4woxuJRw9HeG9wzxxmDIoRgcHPOC4WPhTJVXqzuR7JVdvseaxPKtlSzOsaHMh6C9W02+rpKeNlx2ydjR9VJZ9VHqI2+8FFc25+/+7InuxGbHZkq81yQaVxbRJNTII/up1UmQbzM38QlUoyqbpzSrOJ4XjLSYsOkbcMnubbSqLqFgmbgyJejA6auUgCTKspsgDbR65N8uWcQNIWeeuidz6O7Nws3lGccOASSivpyoNb9AIMnTWxRvXY/+zJL3DT8Bsgy55KElsX3oXZmgR6+qYP8b0TLRq4SwtCZoYEyAItg68LZo2b9o8dpsEDg825R/Xe0bLAcosxqBPf/M18lPVP/PgUI0ejX8XxGkX9Lo/0A6/0z4A8dSE3ECeQt4Rvi+11xnODjmIXKmpQQiDVYs7p24ftYCLftuo1qNMxVa8lxglLZjMQoY14nnCvj8AX7AIFBpWuY3tPF12n8LoRMIzkrt5sNtzIAmpK4TrHKfcCIEwk1fdOx5lYooLxpzmJmqPD1yqTxv/zBQjdERuomnx/NIheB/45RySxjqXp1KiH2GCnxYo3dNdYVoN2b6BGUJyTdsDvrTluTtDvM0uDkI8U0nTxKzhWrQE3DwszQglOqVF+uD+7yvFxnS+yhQNsg0N4DHUTqShomZgOaalJNSlOUkOBylJGB5dO0lA8RABPaIugkOCBvDvFTMCDWlqvHvv6NaHRRBrumyVZEr7IRwctxi34Zm0M9I//k4AJrdgcmT/5QAb8eTxQwXDsi/zZY4cAnjXFAyfAUVbZoZ7zBVBk9p8b+6cv5ehgiDGjV/aJpEkBCZe4xNzF4IsVge97QwkW+Jc6tBaT3RMXtIR2/HG6sZoBbxP679JpvIbC4sB8qpW8DqVvgS5BxYA1c6beGyU6hV+7MD77dS8BuGNRCoLcN3H3l6tMK6/hY4kyy+7aYaO1Zm03Ur2vCtDeJgeM5rEqPArdKTJ3QvEByvEja1Oixnh+MOLgasf3a2NQtHEEF4stqmFh2+ZSsCu8tX6fK+cFaXcIr3A9ATyKE/4g7bAAhfJnCNHmr5FhcOegDXNnOr6EOlEgqHa6cDQ91DCkSjyjmq7yMSQAcRpAC+ZsqRovP07FVf1zxlUTaSEU7yGRnR2+Hh3GKGqiRIf+Th0pIN+lzBHv4mIb3DFrgEm8Dt155Aen+4kbv5YZr/+TTjt0Dx/c64fs8/l3nDkSXheXBiZ7UdcnH3nMuJtpGcq87/K+C3/ISK1Hyo/qhFBi20R6y7QlxzqcGjBtfsueBAaXuYtzdPH4+TlpxXIGbPMfho7slgJPos0zkOvqQbpm/FDMhyOxF6+dEMPCmzT4alhubVn9Iz1LUCslKHL4OQT5p+L3usSrShPzBlJ8qiWD3RUeh2zR4YjSPBv4HACqGwWKeKBr/Burq1ipIoN/NUoT/IrX4CY2voDw+72WVU56T9B8DjIs2dSTNyIKURVlddoQvbfZVM+ZDdJSpWU8SmZrlBYiuNIlXsRgbezD9BNHeZYl6lSkQos0yQ7Tz/UE4w9qLjrfs2unC51cfkyerAc1kGBT24cissMFHbHQmurf3ryDwh3bmEzccAlv7PCvn6hIOCM1a7ODuniDHhdNvB8ZBPYTZXCHMuPQRkYEx2SO/C4frVjmjP3paRkPsh+Jh37SC9kqh8WfrfRT1euneNnFbojlf5bPWKrm+qOyW/GiFdPWrh7dKbzQ6cq2Ale+LfmTluz8WzVjitFbrAEpUkHqDkU1NbYwaIoM/H7ekQTRX1mUTTAABOXYBOg2xxfuZvgkb3r0Mq3orrPJ5Oxvxehzk3YqTO6Ek3WxIZobSsgENhSEOBeKoRlts3YRlyZzrjEOly+OHElKamfrtzdqRzfEc6/LZEsfqXPTGCPOZ5PQ06Y6viyy3OqcrcF2+KP4CCXQzq1VK/DmEKzzCFb5jWNy1IH3cTaGtinPzleZV9BR4DfivIun6/rS2NJldm+jDOMud6kcK4XSQjEUEOeb90Uv37DSIK+DkRCb/i5IajCtq5JO1Hl9jN6cEzDrHdnSg3ZBGyI+Z5/RNEJ5TC8Qhw8vihCPV6dJJggzbRgfe/QQ9GYgd9DbmLqLJUrrjzPmEerBoHhWbz01qqLTWqC5/VTQ41hDtbUZ/hoik/uspc0slszsmfUTjbzlmqp1YKGjdAKnVOg48zwliMs9Mvsyx5j83Z9fO2VmWlGGg8/oBMGSGEA31ze9pvZZ2a/8h8m1ZvrSJlWNL78fHd8rpWZvJnPlUek7SUAPmrP0Ihxw0mKyyKU0AEX9ADp0zTVjtZv3qMWIAiy3Jcn8G+XZiOGA5qz21FkieaFGQbf0YBYMSnsyaZSmmcnzt+/FUyUjJS49DQHcoV8egQ+aX8mXM976r8gVXdPRZUQ3vqU8Z9R9hxq03z8WzerL5mRgqqJENFDlHM6tT5/lqfFxLiB7sQPl+8nVnNZ/UeMocf6dWK6M62CQ2I58g9VQpvGnBz71ThUEgKSW3Dn2poEuDzihY2u8V9xO2dFnwD0P1FQoay0FAagJFI8e0JGzkdDSeQmemAArcGS8NJtitoIAJbUjHzjy/x3aw0GG1edkJdIIcJ2MQpNvyX4IbAZfrB9Hh7ePt+Z1TbIx49aQ/7Or185cwNmIOwqo7pDJKVWh8ZiQotgnH9TUjVlG4rNMDvKiGQkNtgbeH2t/RA6qYfFbam88JQGUvzFhVY0MdxLoyeCe8jnwbYt5hR/O27jjYPUiaAX+VaxjOWRFOUicTCT/A7uh6wVsw08B0sovx1m/uGfEX0q+b1tKbUmhOyYlzza6QNRBHONTMZlLOGwDPHzeSSw7kihABwuq/5Q3hql5bEbcxGLHq8Q/D9k7jY8690/ye0+qydO9k1e9hNvCXJcgEZlUcICeBpu0pT/mzdIPKUZJZzNs4L4T/KeODAHxX3OcQM7az7j6vUUA3HgVeJtLeFPipU3QGZJ2/HyI+6OJ5GK5c7lDp13Q7MbQVAnrttpbHvZo6jY1CC2IgQa/IILnrkd7ydkUlStEn1GOCH7LLytQOI5vj0zEu6MxMwu/73BKvzQcqeB8R6TLN/+dFS6mw25Ljm3gWoUspkbdpH+5U3mTzuB3cqQV2JXKvPGs7C5FVr0Y6GGKAhBcotet40TYJwGnrTFzg3xVZ6RRYmNlUTv7L+iNSsBN0Mr02l3L7bIzux+nfRnIvuHKwzb/O6O/+65nHhfKEfdDtorIxChq6BdAjcVyFuD/FNL2J+p1G/zcPT1BOQeE/QPiARTB2RfHJga3wGgvNSYlaaROSBFTIaoO/Mo4Dk8iwC8HSIGCTaoDwcfnhNy63pyQ8MpHJmpAEishECyAgSgBzDPRltUAX9y24Ms/H6CE7xkzaA+d3GDBBXQNSrGuxCPK8td0nAx/WSzr9e3oI6mXwK/52tCtjKfJMBxN7wjWxleh+L0+/7rnPxRqIJYmaVnpXZG+Tu4aLoAOo0Fe72PPk73lGV+FKY2t8J1F5VixHM5QtprBpXJVUcPgvcABCneijG97c9nVL8IRFS0DdUk0kXb9/Bcjq1YmtTMHFD8Eo1YP7pb7sTEh2R4vg5OQj0gWzFCR+8SOqQwaVm0q4kxOsrdSyR1r3O8m218yHc+C2mwxhNf3VZQ8WTlutWXkcG/ITVwTaqgH/myolDJdSp+kj+jO2Ur/KScwf0Bmr1FX/fVL0qJJE5L2jaThoKOctYOlDt+C8ztzgFG3yGVWS2xHJ2AY3SIAs5kFgQyV/AMh4F77njOcyjhlTKxRSR9lennBjwKyfpkL2fDedHHb9ZuKxrXN68wLbthm9Oyk9ZDtlEUaYdSIjaoPbSmtexKO57BYlkcpj/y8RUaXhD7c6KfsrzCN8wCRaXbmx5JnAYF0s0Fcq6Ge+BZupJ2gXZy3l9zmIZH6GpFexsQsuO4UOz1nZiItfadVx6sT0k5hg0nqJhNIfdrNHopaIpqah2SkLLAOxmiQpyrP2DK3UKZZJQ+akiRjPzoxt+RknZa4DZIW3NQrrMArS0AbIqyLA9bRXpw1tnzgYMr5jdkuGV0brhpe6i6ALQ9PY0VrYWKQRhLH2LvG292LtKtP17hA71FlZBnDE66xOYYvViMXELSH/XoLWsx6StRkB+sRf8vBSHcn+NozSElrB9UHr3OVhLkl3UajIYI9MsyxWCNjUNt+KxzbNPuX0RuzcpvKR/5FvbSG1EsmhXdlt9T2SakM47hg/gdjgQHMz59sAWnbUMXTz38iow4C67HthVVlzIB3XSQJ5dY3m5FAw5qAt/fYc0Utafi1oVBioWxl7etsdkioAJVjcuRrtidf+7mT4joQNVcSTJz8+Ag/GhUW1rbrN/Vgegq/hERm8dYLzswu+/vJ6zYymYPL0LTbMQjlybApvcX6z4sK3SOWX1zaMqKCfWMST478V6rU6b/cwcX0JWBa3NYDg7LbCmQnPDL3O0R9YrNYBnaHp/nCEmNvGSEys9vnI79uujWJA9cIpHDSy7Vwp/h7kzBw0q+IMlmwlZMgwoJFQyCHwSyHkWAokfeNwbrvlCjZLrud5QprDU9XI5ktAxrSrO2HsY07Uc6ei5DhG4tFLwXhyuUU6IElHWA8WTEa2TRj5MolexiQDQN8mfagaOBOeh8ftGL8XvuQiNdM7oHDZziIlvuAaMd17o0dOm1h/BmhbZrAnOn5rMk4k9yPAzm4EIB4sKaeIQGtN84WK3a+98w74Ni7PzsbRwuGnCCKFpfK/fI6/J1HLbCmgEkM9k39cboQfbCrZ3pBElMSYbtRcP3RAPl14m9jwIHhCknYGLbcKuKO/hLd15zii/8eHdE1KfjBA3KS2rPJQLaaXi7yO/GoxKMgPfjOa9aARB1D+MQzUieOZ7JPH9FW2oB8m8V6ENr5ndUvEovfZ5HQvaSewQzWr/IJHfe3FL13TKisS2fL7lezg5qu9n2gsBrHFXsOlQm+2cCx8Pfi8BDmhXOOcLNOol1GmrJv3UR1KfJHED9RsCCcuDhI6zKNLyB2IsRHZ1kqU7BoJBEp1cDkCrvRyoBDWeZ3N2jRFLObhkWLq9vYtdN3E1HSp9KxzfLm0jylr7Q61BzzMMax6jqZFFIY5tT2rwaarOp7SkocDHXjBPdM+LDWVHqUZDjPYCfmkq9wk7zUdDJhrwgLr7KhfdNueQ/vre/2PpvSk/vvG0UfkJUFYYHMyFlYRAN44bik0n+0k1Dt3cIXwgQpYWA75f0aDcA68Y5KzuV6+tNK6bF9T3JHcbWJkQPx/Cdxjvsecz+xjmURK3uVAwZF8EY1FP79aTmaSBLIZXPjR6fIChJz6PdEBWoF/9JE52C6mId71NTikWWk6JIdWReldceIgdOXFxVyIt4e72EojmBhVciE43gxArTDNUn3VZOvBeSnhwg18G1iSR7gd4QtzzxcpvakDowh24H5r5L/g7qu/ZlbUY5zp2D66M/xUjrzsFJBfgDqKsrBTO2ixnHlG50jo0hswjiF5xjrHyMCBuelTTAKoC+Zj0+Z3JGyHCBiCE/Au9Ju3YW2HUrwlEEViSsB5MUQa+r5bVIP/V9+/VPusCLvnAktuyEeLu6tE/pG0hT5o2iPt2DqbKk/8arO0dPPWVNM2tdG8m9VktZLnMzdj6yhcPs21tZP3Rl+OmzADURqoQCMDz049NpRMd+FJNpm1j0oeVQ/YlVlH4uQuxtnN+QbxSivRYoOsIoScNYA7uYuoyvJmlCWrfkgOgyyGbJqAO7WEkyit9dy47Sxusp34vErfYmqMvOTgYjrfPBVa6VllRHmvJx0Ae+/VWcMJL9aDGZ6y3kyDZ9OjJaENQueATVEoQTQAP+Y7BkGvk+dYhJ7/IIAh7BZaiu7S5UjArmC0X94//MyOcJO3j1Y78mtAP3Jajlop6TXp5IJM/O21Z8kRqSKvjD9PAneWiovuk7xYp2kyERbNAIIRk3gGCp2ohnwB6YsTEOwayTLT0ihAK14SNJ3nB0Ddfn5TyKvoqzPs+tAwdq4S2TMPySVtWL9VxAjJ1JaC6Io31jjQD/NfsJXiY+GOzAMpoZxiJsQ+7+wVRTyEy0XmhzhD0WMVZ+2g2oj6zZxY3QLdoWgeCiyfn/RTFA3jgIE+J1zBeFcnKYYSs6XxNCQsArXPD5LkHdUqwFf2GrrIfYl7eERx8e2P96m5MewMbvjzQm/cd5mKLzojTOp4CD/zALuNKcJo04c/ZJzX2ug/u9TSKz/jYSxgNy6ULbH8FvlxV1ghW4KqLXT9tNu7n84ttyOKP7Ww2uhmZ8fjgt8eiSF0rfe7K6uUaGpHQdrw1Ac62BXD3gj+s71jvXPKIM9LcuUiYrj87acpZ4alxF7enTR+EvxzwAx4Eq67Nh7LVbd/CDe/NcXoqR1SVHJbBRIbmHHVOwnZ+J/NXnhJjHgZ4/CDURKO88kUKmCsF2ZiGx40GCz96ULHixsm9eGhgUEi5MshCM1eOrfRK5Ygzcdn5xn/J9OXoogKbaQs4fssEUABFO7EdN9lwlR9hY8Ew8O2sjzi6OpImDwgFV74HdWxNDASqX1/+QwBi4Ct8jQcs8jigDHcqKeOs2vje86PeTpkTTcrcF3XgJuYT27XaJPriVTOcb6OJ5T4noxU0W0oXeI7Yx3BRVDc5JynKWH/4uTnpgZTFbyb4ScTdXeE9X0izZiZ6WJN1p6+QMQslHnAIiIKose+VjcpDUlabrsLw44i/DaCx9ev8zDlYR/EEOZsBomN98gWTARW1I0JdDqPGNafiLN+Vp966PB/8CAj50/dJtg+fWkwLxNi/N5eQG+XOg5+cVhsXmYKchbMNdU+lqlWnskWx8UBNh8D58GIElucFlp3qJ402HhtmyEqiTrCfGIcUMRi9pnp8UvqQIc+fbdFJmk24Wh3ot/sFNOjfvFEZEWHcyC4tfr9TwMJ2QM8XaxFVUDoRe7fpUi6uoofjjXHpEZ+R1sDfYlkkn9ir8LjNQyT53kfTu/kMqfJ6r5xPwsnTuM3QObkJ2wdVlnDCe1HARfad1r7AHwI4yUTvuRKxt7zUvqeJgZlmtnRWurcuM8LqVfSaEvhpecCg2jVRccObo9oepgOb/Ho3wbtKIXiK/GEhWIJ4liwmrA/IfDGHD6eTGv1hVITt1u0ypUtgPEI23Q0qn6/OUMybpdPC/xg0tXFbJytZ9D6jTV3WQAmUy5OB1uWLXl7PSdpE4XrHpew7L2GGb3nD9egSzOINzw7P5qE0w6dfnDlSp14OaSaJZxDPg8ejj/ObQ35KhmNPqsXzRdfDXrU5NV3SewVY7SG4WzqNXKJjBxkP51UXzngiPpUozDrzf3BPHIr156Bhq4OIIdwMZEC31BV8QCzWZ/kxPsCpYxagi9qpTnnQhMTYDoYM4g8tXXQgh+/i2kRcFltssu/eOwWXzU7PRUih5pkT2qBhX3qXB33ACvJqySt4t8HyuBHZ0eue9PA4WAfxUcXyC+4+rFAmAlZFtKJFQf1bwuhN2PvHBYCcgwPi+KMBmb/WWPXzCJx4cRMyJ2jswix7GWaU9pduQdqA7nhXXPqYTU7bfc4I8teygk8GTrRLf3b1nJxMjwPTqh6in8G1yDy1b21/KjvuwS87OsxAOYfLr7MGK5BP/jx19UkGCw6ugdEWgtyYJ9DgLuNjuxUvWoSJDJQDsp4sbgccKmhBxrC7vjabFoK5uLuCfA+Nebjlc65jr9/P5DQfTMHQg+eU2Zlr6NjOHGLG/nctqirr1UiuVZuB2ONY5J9e3SVk8TyPOOGJgi81tAL8nLfErr4QAcOVy8Mx27BnVjY7Zs2hofC9Urhssq7B65L13BiBhZQcxsyoJtfMhckIdAXCTtfofTg70SVrHOJdom352K3u1XZe37bebt6sQTlVz+Ie0+dBq9fKYbgUDTUjx8hXzYseHSUXOCAEScpfxWBaL0xbFASF6gUHvCQ0SDnjDMqA9ArpFlH8tEcQyWYCQhKVg/NoINbWDowCEsensVe5XIiRi0g2zr2aUusPksle0THxe9Xh/bbrlFIxtpOCqOQhmO+CKzMDxPyDsgDKPIw79uU450k8ERBmXMAGbo9Hy7tE3B4Ye+H9vAMEa1d3e8ThRgUq6yBzVkSrtLydQbOm392tK4Gqvu0TgeKOosojfpIVzrBq7aLEnRDYmrZl/fYcjL8cpJ5He4FFkF+G4LhHMlXbIWCXgN/z8z92NXvPyuPAw/38nkGo5zlOhUTFh3K+BClRSn0MrZpsNX+NdttqjdWXiXTHoIpYe8dKpFChhuX/6SW0a7apbTSo20ZXVHDb0pVSIz6YLN1mOTFyGlkdelBisOCSWgpMqdEp35xpQaAoI9m96OxU1mdu7LLYkFlZLzbdxfequ1BcLFXHua6hSTuhAHcJeN0/5uf2ybxB5qZT+cyhh+aRNicB7syyts9rqq2TxUWzulEK6VgxMAJoiHoqj+xzGKTijvmaRJ+9n1bJe7aKJtzBabE7dF6aq/b6ou2fngFGVUS3HjxrNM1e1BtLzdUd1tx9CMRI6ILh8ueCsrFRGwgP2Ybwf6oAUzWiD4yyZMvNBrVs7rQ4n3W46sd1t/ngle961iFfLlnvwlczCrecnVEXC7exqUNJ4cQQX0eQ5SpZR4IWSJ/Tx/F45mH53yh7ImsPIDWvA+riARDtqCVvnYTQOVrugKlqn7REzdKv9gAgmKaI+a8dWvKK1LSiTQsiEwzXWKKQS+svubUC4rNvRnTfLR0MKbkfaGF6auXZsEoO/+ALki2W8cdKC62tu5PVWKe26nrrLT4XQqfJFZ4cYXeJz2/+n6cukIB1FY6/0hx3b3tX49+MKh6PS0YBt0nz4BQkQZCK1xIFtaIzdKOLPz08nwVbnCKr/Oi8WHJPeQRNbGED7ylam1Y4Zb2UgIYLqm8FLgNWFmK5WcINNuq4b9o3+kCh1JyiFkSu24wVqVhf/WwLKaaTWwwXaE4vlYGHgTIc0MnLm1JMFJN1WlQPRCSJriDZTQDb7nz7zYDILTPBMeWKml3fxeFF53LDnKPp36DAQFrbTpDcmD+C/8aTlNDCoZkgIphH3XUl2yA/+CVNwZgTzU2Vw1g3iRm61fhUzC+BWmf366DXkZEZMIuItKg6FM/gs5aUjFHk7htLg9wXveo1AHpIsnb+Ijqps4yuGomq7oenXx6AgBJKuRw3Xld8S5fgvdF6WLLyKpENg6t0aKDnNZBKdgbpWODXCNfnplxsobATlYh27x9XxZJIK8E17nqo/rYLSRPZ8ioWrT5HrDokRDu9MS9Qi2luLApmjTYuIKPxk8Hu/WMRSiGkPW/is0pdFnk4wV4mpci2g8vKjSCRDidxi42ofKr4eLPMoAWyW/rtvQqD1f79LtZ0i6SE7czMb2rscKAWVuCGoXgE90MHHQtvnYeKc60cPFS9DnFwvH2KgvAeSDKqMjmiKzbiv0RaQl2HL1Hvna1TjCLDzNDlcbJjg2pdNcfpfopzaFyCQvH94C4SHVs98VVPnbIVdKgFMwbVRjg5Giyme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2413</Words>
  <Characters>15208</Characters>
  <Application>Microsoft Office Word</Application>
  <DocSecurity>0</DocSecurity>
  <Lines>126</Lines>
  <Paragraphs>35</Paragraphs>
  <ScaleCrop>false</ScaleCrop>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SaraGlemser</dc:creator>
  <cp:lastModifiedBy>Eva Bunge</cp:lastModifiedBy>
  <cp:revision>2</cp:revision>
  <dcterms:created xsi:type="dcterms:W3CDTF">2021-01-05T10:20:00Z</dcterms:created>
  <dcterms:modified xsi:type="dcterms:W3CDTF">2021-09-30T08:53:00Z</dcterms:modified>
</cp:coreProperties>
</file>